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D2D2B8" w14:textId="77777777" w:rsidR="00D2266E" w:rsidRPr="00F4469E" w:rsidRDefault="006F6C3C" w:rsidP="003419AC">
      <w:pPr>
        <w:pStyle w:val="Titolo1"/>
        <w:spacing w:after="120"/>
        <w:jc w:val="both"/>
        <w:rPr>
          <w:rFonts w:asciiTheme="minorHAnsi" w:hAnsiTheme="minorHAnsi" w:cstheme="minorHAnsi"/>
        </w:rPr>
      </w:pPr>
      <w:r>
        <w:rPr>
          <w:rFonts w:asciiTheme="minorHAnsi" w:hAnsiTheme="minorHAnsi" w:cstheme="minorHAnsi"/>
        </w:rPr>
        <w:t xml:space="preserve">Agenda </w:t>
      </w:r>
    </w:p>
    <w:tbl>
      <w:tblPr>
        <w:tblStyle w:val="Tabellasemplice-1"/>
        <w:tblW w:w="0" w:type="auto"/>
        <w:tblLook w:val="04A0" w:firstRow="1" w:lastRow="0" w:firstColumn="1" w:lastColumn="0" w:noHBand="0" w:noVBand="1"/>
      </w:tblPr>
      <w:tblGrid>
        <w:gridCol w:w="6374"/>
        <w:gridCol w:w="1840"/>
        <w:gridCol w:w="1841"/>
      </w:tblGrid>
      <w:tr w:rsidR="006F6C3C" w14:paraId="0B8C6A5C" w14:textId="77777777" w:rsidTr="00AB49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4" w:type="dxa"/>
          </w:tcPr>
          <w:p w14:paraId="79EAC0DF" w14:textId="77777777" w:rsidR="006F6C3C" w:rsidRPr="004B0963" w:rsidRDefault="006F6C3C" w:rsidP="003419AC">
            <w:pPr>
              <w:pStyle w:val="Sottotitolo"/>
              <w:numPr>
                <w:ilvl w:val="0"/>
                <w:numId w:val="0"/>
              </w:numPr>
              <w:spacing w:after="0" w:line="240" w:lineRule="auto"/>
              <w:jc w:val="both"/>
              <w:rPr>
                <w:rFonts w:cstheme="minorHAnsi"/>
                <w:color w:val="auto"/>
              </w:rPr>
            </w:pPr>
            <w:r w:rsidRPr="004B0963">
              <w:rPr>
                <w:rFonts w:cstheme="minorHAnsi"/>
                <w:color w:val="auto"/>
              </w:rPr>
              <w:t>Tema</w:t>
            </w:r>
          </w:p>
        </w:tc>
        <w:tc>
          <w:tcPr>
            <w:tcW w:w="1840" w:type="dxa"/>
          </w:tcPr>
          <w:p w14:paraId="3DF617BC" w14:textId="77777777" w:rsidR="006F6C3C" w:rsidRPr="004B0963" w:rsidRDefault="006F6C3C" w:rsidP="003419AC">
            <w:pPr>
              <w:pStyle w:val="Sottotitolo"/>
              <w:numPr>
                <w:ilvl w:val="0"/>
                <w:numId w:val="0"/>
              </w:numPr>
              <w:spacing w:after="0" w:line="240" w:lineRule="auto"/>
              <w:jc w:val="both"/>
              <w:cnfStyle w:val="100000000000" w:firstRow="1" w:lastRow="0" w:firstColumn="0" w:lastColumn="0" w:oddVBand="0" w:evenVBand="0" w:oddHBand="0" w:evenHBand="0" w:firstRowFirstColumn="0" w:firstRowLastColumn="0" w:lastRowFirstColumn="0" w:lastRowLastColumn="0"/>
              <w:rPr>
                <w:rFonts w:cstheme="minorHAnsi"/>
                <w:color w:val="auto"/>
              </w:rPr>
            </w:pPr>
            <w:r w:rsidRPr="004B0963">
              <w:rPr>
                <w:rFonts w:cstheme="minorHAnsi"/>
                <w:color w:val="auto"/>
              </w:rPr>
              <w:t>Durata</w:t>
            </w:r>
          </w:p>
        </w:tc>
        <w:tc>
          <w:tcPr>
            <w:tcW w:w="1841" w:type="dxa"/>
          </w:tcPr>
          <w:p w14:paraId="24F9505B" w14:textId="77777777" w:rsidR="006F6C3C" w:rsidRPr="004B0963" w:rsidRDefault="006F6C3C" w:rsidP="003419AC">
            <w:pPr>
              <w:pStyle w:val="Sottotitolo"/>
              <w:numPr>
                <w:ilvl w:val="0"/>
                <w:numId w:val="0"/>
              </w:numPr>
              <w:spacing w:after="0" w:line="240" w:lineRule="auto"/>
              <w:jc w:val="both"/>
              <w:cnfStyle w:val="100000000000" w:firstRow="1" w:lastRow="0" w:firstColumn="0" w:lastColumn="0" w:oddVBand="0" w:evenVBand="0" w:oddHBand="0" w:evenHBand="0" w:firstRowFirstColumn="0" w:firstRowLastColumn="0" w:lastRowFirstColumn="0" w:lastRowLastColumn="0"/>
              <w:rPr>
                <w:rFonts w:cstheme="minorHAnsi"/>
                <w:color w:val="auto"/>
              </w:rPr>
            </w:pPr>
            <w:r w:rsidRPr="004B0963">
              <w:rPr>
                <w:rFonts w:cstheme="minorHAnsi"/>
                <w:color w:val="auto"/>
              </w:rPr>
              <w:t>Orario</w:t>
            </w:r>
          </w:p>
        </w:tc>
      </w:tr>
      <w:tr w:rsidR="006F6C3C" w14:paraId="4AE00B5D" w14:textId="77777777" w:rsidTr="00AB49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4" w:type="dxa"/>
          </w:tcPr>
          <w:p w14:paraId="24D900D9" w14:textId="77777777" w:rsidR="006F6C3C" w:rsidRPr="004B0963" w:rsidRDefault="00D74CC4" w:rsidP="003419AC">
            <w:pPr>
              <w:pStyle w:val="Sottotitolo"/>
              <w:numPr>
                <w:ilvl w:val="0"/>
                <w:numId w:val="0"/>
              </w:numPr>
              <w:spacing w:after="0" w:line="240" w:lineRule="auto"/>
              <w:jc w:val="both"/>
              <w:rPr>
                <w:rFonts w:cstheme="minorHAnsi"/>
                <w:b w:val="0"/>
                <w:color w:val="auto"/>
              </w:rPr>
            </w:pPr>
            <w:r>
              <w:rPr>
                <w:rFonts w:cstheme="minorHAnsi"/>
                <w:b w:val="0"/>
                <w:color w:val="auto"/>
              </w:rPr>
              <w:t>Presentazione Piano di comunicazione</w:t>
            </w:r>
            <w:r w:rsidR="00271509">
              <w:rPr>
                <w:rFonts w:cstheme="minorHAnsi"/>
                <w:b w:val="0"/>
                <w:color w:val="auto"/>
              </w:rPr>
              <w:t xml:space="preserve"> Progetto Bridge </w:t>
            </w:r>
            <w:r w:rsidR="006849EA">
              <w:rPr>
                <w:rFonts w:cstheme="minorHAnsi"/>
                <w:b w:val="0"/>
                <w:color w:val="auto"/>
              </w:rPr>
              <w:t>28</w:t>
            </w:r>
            <w:r w:rsidR="00271509">
              <w:rPr>
                <w:rFonts w:cstheme="minorHAnsi"/>
                <w:b w:val="0"/>
                <w:color w:val="auto"/>
              </w:rPr>
              <w:t>/0</w:t>
            </w:r>
            <w:r w:rsidR="002E77F4">
              <w:rPr>
                <w:rFonts w:cstheme="minorHAnsi"/>
                <w:b w:val="0"/>
                <w:color w:val="auto"/>
              </w:rPr>
              <w:t>3</w:t>
            </w:r>
            <w:r w:rsidR="00271509">
              <w:rPr>
                <w:rFonts w:cstheme="minorHAnsi"/>
                <w:b w:val="0"/>
                <w:color w:val="auto"/>
              </w:rPr>
              <w:t xml:space="preserve">/2019 </w:t>
            </w:r>
          </w:p>
        </w:tc>
        <w:tc>
          <w:tcPr>
            <w:tcW w:w="1840" w:type="dxa"/>
          </w:tcPr>
          <w:p w14:paraId="34024BDD" w14:textId="77777777" w:rsidR="006F6C3C" w:rsidRPr="004B0963" w:rsidRDefault="00091DF1" w:rsidP="003419AC">
            <w:pPr>
              <w:pStyle w:val="Sottotitolo"/>
              <w:numPr>
                <w:ilvl w:val="0"/>
                <w:numId w:val="0"/>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2</w:t>
            </w:r>
            <w:r w:rsidR="00271509">
              <w:rPr>
                <w:rFonts w:cstheme="minorHAnsi"/>
                <w:color w:val="auto"/>
              </w:rPr>
              <w:t>:</w:t>
            </w:r>
            <w:r w:rsidR="007F2CF8">
              <w:rPr>
                <w:rFonts w:cstheme="minorHAnsi"/>
                <w:color w:val="auto"/>
              </w:rPr>
              <w:t>00</w:t>
            </w:r>
          </w:p>
        </w:tc>
        <w:tc>
          <w:tcPr>
            <w:tcW w:w="1841" w:type="dxa"/>
          </w:tcPr>
          <w:p w14:paraId="57253E9E" w14:textId="77777777" w:rsidR="006F6C3C" w:rsidRPr="004B0963" w:rsidRDefault="00271509" w:rsidP="003419AC">
            <w:pPr>
              <w:pStyle w:val="Sottotitolo"/>
              <w:numPr>
                <w:ilvl w:val="0"/>
                <w:numId w:val="0"/>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1</w:t>
            </w:r>
            <w:r w:rsidR="00091DF1">
              <w:rPr>
                <w:rFonts w:cstheme="minorHAnsi"/>
                <w:color w:val="auto"/>
              </w:rPr>
              <w:t>5</w:t>
            </w:r>
            <w:r>
              <w:rPr>
                <w:rFonts w:cstheme="minorHAnsi"/>
                <w:color w:val="auto"/>
              </w:rPr>
              <w:t>:</w:t>
            </w:r>
            <w:r w:rsidR="00091DF1">
              <w:rPr>
                <w:rFonts w:cstheme="minorHAnsi"/>
                <w:color w:val="auto"/>
              </w:rPr>
              <w:t>3</w:t>
            </w:r>
            <w:r>
              <w:rPr>
                <w:rFonts w:cstheme="minorHAnsi"/>
                <w:color w:val="auto"/>
              </w:rPr>
              <w:t>0</w:t>
            </w:r>
          </w:p>
        </w:tc>
      </w:tr>
    </w:tbl>
    <w:p w14:paraId="1020D212" w14:textId="77777777" w:rsidR="004B0963" w:rsidRPr="004B0963" w:rsidRDefault="004B0963" w:rsidP="003419AC">
      <w:pPr>
        <w:pStyle w:val="Titolo1"/>
        <w:spacing w:after="120"/>
        <w:jc w:val="both"/>
        <w:rPr>
          <w:rFonts w:asciiTheme="minorHAnsi" w:hAnsiTheme="minorHAnsi" w:cstheme="minorHAnsi"/>
        </w:rPr>
      </w:pPr>
      <w:r w:rsidRPr="004B0963">
        <w:rPr>
          <w:rFonts w:asciiTheme="minorHAnsi" w:hAnsiTheme="minorHAnsi" w:cstheme="minorHAnsi"/>
        </w:rPr>
        <w:t>Elenco Partecipanti</w:t>
      </w:r>
    </w:p>
    <w:tbl>
      <w:tblPr>
        <w:tblStyle w:val="Tabellasemplice-3"/>
        <w:tblW w:w="5000" w:type="pct"/>
        <w:tblLook w:val="0480" w:firstRow="0" w:lastRow="0" w:firstColumn="1" w:lastColumn="0" w:noHBand="0" w:noVBand="1"/>
      </w:tblPr>
      <w:tblGrid>
        <w:gridCol w:w="3970"/>
        <w:gridCol w:w="6095"/>
      </w:tblGrid>
      <w:tr w:rsidR="00CD6862" w:rsidRPr="00F4469E" w14:paraId="3EFDA046" w14:textId="77777777" w:rsidTr="00FA5090">
        <w:trPr>
          <w:cnfStyle w:val="000000100000" w:firstRow="0" w:lastRow="0" w:firstColumn="0" w:lastColumn="0" w:oddVBand="0" w:evenVBand="0" w:oddHBand="1"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1972" w:type="pct"/>
          </w:tcPr>
          <w:p w14:paraId="5627A380" w14:textId="77777777" w:rsidR="00CD6862" w:rsidRPr="00F4469E" w:rsidRDefault="00FA5090" w:rsidP="003419AC">
            <w:pPr>
              <w:jc w:val="both"/>
              <w:rPr>
                <w:rFonts w:asciiTheme="minorHAnsi" w:hAnsiTheme="minorHAnsi" w:cstheme="minorHAnsi"/>
              </w:rPr>
            </w:pPr>
            <w:r>
              <w:rPr>
                <w:rFonts w:asciiTheme="minorHAnsi" w:hAnsiTheme="minorHAnsi" w:cstheme="minorHAnsi"/>
              </w:rPr>
              <w:t>Nome</w:t>
            </w:r>
          </w:p>
        </w:tc>
        <w:tc>
          <w:tcPr>
            <w:tcW w:w="3028" w:type="pct"/>
          </w:tcPr>
          <w:p w14:paraId="49B850B9" w14:textId="77777777" w:rsidR="00CD6862" w:rsidRPr="00FA5090" w:rsidRDefault="00FA5090" w:rsidP="003419AC">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FA5090">
              <w:rPr>
                <w:rFonts w:asciiTheme="minorHAnsi" w:hAnsiTheme="minorHAnsi" w:cstheme="minorHAnsi"/>
                <w:b/>
              </w:rPr>
              <w:t>Ente di appartenenza</w:t>
            </w:r>
          </w:p>
        </w:tc>
      </w:tr>
      <w:tr w:rsidR="00CD6862" w:rsidRPr="00F4469E" w14:paraId="315F3355" w14:textId="77777777" w:rsidTr="00FA5090">
        <w:trPr>
          <w:trHeight w:val="158"/>
        </w:trPr>
        <w:tc>
          <w:tcPr>
            <w:cnfStyle w:val="001000000000" w:firstRow="0" w:lastRow="0" w:firstColumn="1" w:lastColumn="0" w:oddVBand="0" w:evenVBand="0" w:oddHBand="0" w:evenHBand="0" w:firstRowFirstColumn="0" w:firstRowLastColumn="0" w:lastRowFirstColumn="0" w:lastRowLastColumn="0"/>
            <w:tcW w:w="1972" w:type="pct"/>
          </w:tcPr>
          <w:p w14:paraId="22FA79D2" w14:textId="77777777" w:rsidR="00271509" w:rsidRPr="00271509" w:rsidRDefault="00271509" w:rsidP="003419AC">
            <w:pPr>
              <w:jc w:val="both"/>
              <w:rPr>
                <w:rFonts w:asciiTheme="minorHAnsi" w:hAnsiTheme="minorHAnsi" w:cstheme="minorHAnsi"/>
                <w:b w:val="0"/>
                <w:bCs w:val="0"/>
                <w:caps w:val="0"/>
              </w:rPr>
            </w:pPr>
            <w:r>
              <w:rPr>
                <w:rFonts w:asciiTheme="minorHAnsi" w:hAnsiTheme="minorHAnsi" w:cstheme="minorHAnsi"/>
              </w:rPr>
              <w:t>Leonardo naldini</w:t>
            </w:r>
          </w:p>
        </w:tc>
        <w:tc>
          <w:tcPr>
            <w:tcW w:w="3028" w:type="pct"/>
          </w:tcPr>
          <w:p w14:paraId="7E201F56" w14:textId="77777777" w:rsidR="00CD6862" w:rsidRPr="00F4469E" w:rsidRDefault="00271509" w:rsidP="003419AC">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Comune di Perugia</w:t>
            </w:r>
          </w:p>
        </w:tc>
      </w:tr>
      <w:tr w:rsidR="00271509" w:rsidRPr="00F4469E" w14:paraId="50945898" w14:textId="77777777" w:rsidTr="00FA5090">
        <w:trPr>
          <w:cnfStyle w:val="000000100000" w:firstRow="0" w:lastRow="0" w:firstColumn="0" w:lastColumn="0" w:oddVBand="0" w:evenVBand="0" w:oddHBand="1" w:evenHBand="0" w:firstRowFirstColumn="0" w:firstRowLastColumn="0" w:lastRowFirstColumn="0" w:lastRowLastColumn="0"/>
          <w:trHeight w:val="158"/>
        </w:trPr>
        <w:tc>
          <w:tcPr>
            <w:cnfStyle w:val="001000000000" w:firstRow="0" w:lastRow="0" w:firstColumn="1" w:lastColumn="0" w:oddVBand="0" w:evenVBand="0" w:oddHBand="0" w:evenHBand="0" w:firstRowFirstColumn="0" w:firstRowLastColumn="0" w:lastRowFirstColumn="0" w:lastRowLastColumn="0"/>
            <w:tcW w:w="1972" w:type="pct"/>
          </w:tcPr>
          <w:p w14:paraId="2C411EEB" w14:textId="77777777" w:rsidR="00271509" w:rsidRDefault="00271509" w:rsidP="003419AC">
            <w:pPr>
              <w:jc w:val="both"/>
              <w:rPr>
                <w:rFonts w:asciiTheme="minorHAnsi" w:hAnsiTheme="minorHAnsi" w:cstheme="minorHAnsi"/>
              </w:rPr>
            </w:pPr>
            <w:r>
              <w:rPr>
                <w:rFonts w:asciiTheme="minorHAnsi" w:hAnsiTheme="minorHAnsi" w:cstheme="minorHAnsi"/>
              </w:rPr>
              <w:t>Stefania papa</w:t>
            </w:r>
          </w:p>
        </w:tc>
        <w:tc>
          <w:tcPr>
            <w:tcW w:w="3028" w:type="pct"/>
          </w:tcPr>
          <w:p w14:paraId="594BEB72" w14:textId="77777777" w:rsidR="00271509" w:rsidRPr="00F4469E" w:rsidRDefault="00271509" w:rsidP="003419AC">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Comune di Perugia</w:t>
            </w:r>
          </w:p>
        </w:tc>
      </w:tr>
      <w:tr w:rsidR="00267586" w:rsidRPr="00F4469E" w14:paraId="18EBC6DB" w14:textId="77777777" w:rsidTr="00FA5090">
        <w:trPr>
          <w:trHeight w:val="158"/>
        </w:trPr>
        <w:tc>
          <w:tcPr>
            <w:cnfStyle w:val="001000000000" w:firstRow="0" w:lastRow="0" w:firstColumn="1" w:lastColumn="0" w:oddVBand="0" w:evenVBand="0" w:oddHBand="0" w:evenHBand="0" w:firstRowFirstColumn="0" w:firstRowLastColumn="0" w:lastRowFirstColumn="0" w:lastRowLastColumn="0"/>
            <w:tcW w:w="1972" w:type="pct"/>
          </w:tcPr>
          <w:p w14:paraId="66179370" w14:textId="77777777" w:rsidR="00267586" w:rsidRDefault="00267586" w:rsidP="003419AC">
            <w:pPr>
              <w:jc w:val="both"/>
              <w:rPr>
                <w:rFonts w:asciiTheme="minorHAnsi" w:hAnsiTheme="minorHAnsi" w:cstheme="minorHAnsi"/>
              </w:rPr>
            </w:pPr>
            <w:r>
              <w:rPr>
                <w:rFonts w:asciiTheme="minorHAnsi" w:hAnsiTheme="minorHAnsi" w:cstheme="minorHAnsi"/>
              </w:rPr>
              <w:t>Gianluigi berrone</w:t>
            </w:r>
          </w:p>
        </w:tc>
        <w:tc>
          <w:tcPr>
            <w:tcW w:w="3028" w:type="pct"/>
          </w:tcPr>
          <w:p w14:paraId="31800FD2" w14:textId="77777777" w:rsidR="00267586" w:rsidRDefault="00267586" w:rsidP="003419AC">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Regione Piemonte</w:t>
            </w:r>
          </w:p>
        </w:tc>
      </w:tr>
      <w:tr w:rsidR="00271509" w:rsidRPr="00F4469E" w14:paraId="56D811E8" w14:textId="77777777" w:rsidTr="00FA5090">
        <w:trPr>
          <w:cnfStyle w:val="000000100000" w:firstRow="0" w:lastRow="0" w:firstColumn="0" w:lastColumn="0" w:oddVBand="0" w:evenVBand="0" w:oddHBand="1" w:evenHBand="0" w:firstRowFirstColumn="0" w:firstRowLastColumn="0" w:lastRowFirstColumn="0" w:lastRowLastColumn="0"/>
          <w:trHeight w:val="158"/>
        </w:trPr>
        <w:tc>
          <w:tcPr>
            <w:cnfStyle w:val="001000000000" w:firstRow="0" w:lastRow="0" w:firstColumn="1" w:lastColumn="0" w:oddVBand="0" w:evenVBand="0" w:oddHBand="0" w:evenHBand="0" w:firstRowFirstColumn="0" w:firstRowLastColumn="0" w:lastRowFirstColumn="0" w:lastRowLastColumn="0"/>
            <w:tcW w:w="1972" w:type="pct"/>
          </w:tcPr>
          <w:p w14:paraId="283871B0" w14:textId="77777777" w:rsidR="00271509" w:rsidRDefault="00271509" w:rsidP="003419AC">
            <w:pPr>
              <w:jc w:val="both"/>
              <w:rPr>
                <w:rFonts w:asciiTheme="minorHAnsi" w:hAnsiTheme="minorHAnsi" w:cstheme="minorHAnsi"/>
              </w:rPr>
            </w:pPr>
            <w:r>
              <w:rPr>
                <w:rFonts w:asciiTheme="minorHAnsi" w:hAnsiTheme="minorHAnsi" w:cstheme="minorHAnsi"/>
              </w:rPr>
              <w:t>Jurgen assfalg</w:t>
            </w:r>
          </w:p>
        </w:tc>
        <w:tc>
          <w:tcPr>
            <w:tcW w:w="3028" w:type="pct"/>
          </w:tcPr>
          <w:p w14:paraId="186E3446" w14:textId="77777777" w:rsidR="00271509" w:rsidRPr="00F4469E" w:rsidRDefault="00271509" w:rsidP="003419AC">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Città Metropolitana di Firenze</w:t>
            </w:r>
          </w:p>
        </w:tc>
      </w:tr>
      <w:tr w:rsidR="00271509" w:rsidRPr="00F4469E" w14:paraId="70065C05" w14:textId="77777777" w:rsidTr="00FA5090">
        <w:trPr>
          <w:trHeight w:val="158"/>
        </w:trPr>
        <w:tc>
          <w:tcPr>
            <w:cnfStyle w:val="001000000000" w:firstRow="0" w:lastRow="0" w:firstColumn="1" w:lastColumn="0" w:oddVBand="0" w:evenVBand="0" w:oddHBand="0" w:evenHBand="0" w:firstRowFirstColumn="0" w:firstRowLastColumn="0" w:lastRowFirstColumn="0" w:lastRowLastColumn="0"/>
            <w:tcW w:w="1972" w:type="pct"/>
          </w:tcPr>
          <w:p w14:paraId="3A33DF20" w14:textId="77777777" w:rsidR="00271509" w:rsidRDefault="00271509" w:rsidP="003419AC">
            <w:pPr>
              <w:jc w:val="both"/>
              <w:rPr>
                <w:rFonts w:asciiTheme="minorHAnsi" w:hAnsiTheme="minorHAnsi" w:cstheme="minorHAnsi"/>
              </w:rPr>
            </w:pPr>
            <w:r>
              <w:rPr>
                <w:rFonts w:asciiTheme="minorHAnsi" w:hAnsiTheme="minorHAnsi" w:cstheme="minorHAnsi"/>
              </w:rPr>
              <w:t>Giulio fiamengo</w:t>
            </w:r>
          </w:p>
        </w:tc>
        <w:tc>
          <w:tcPr>
            <w:tcW w:w="3028" w:type="pct"/>
          </w:tcPr>
          <w:p w14:paraId="7303B367" w14:textId="77777777" w:rsidR="00271509" w:rsidRPr="00F4469E" w:rsidRDefault="00271509" w:rsidP="003419AC">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Easygov Solutions</w:t>
            </w:r>
          </w:p>
        </w:tc>
      </w:tr>
      <w:tr w:rsidR="00271509" w:rsidRPr="00F4469E" w14:paraId="39366C98" w14:textId="77777777" w:rsidTr="00FA5090">
        <w:trPr>
          <w:cnfStyle w:val="000000100000" w:firstRow="0" w:lastRow="0" w:firstColumn="0" w:lastColumn="0" w:oddVBand="0" w:evenVBand="0" w:oddHBand="1" w:evenHBand="0" w:firstRowFirstColumn="0" w:firstRowLastColumn="0" w:lastRowFirstColumn="0" w:lastRowLastColumn="0"/>
          <w:trHeight w:val="158"/>
        </w:trPr>
        <w:tc>
          <w:tcPr>
            <w:cnfStyle w:val="001000000000" w:firstRow="0" w:lastRow="0" w:firstColumn="1" w:lastColumn="0" w:oddVBand="0" w:evenVBand="0" w:oddHBand="0" w:evenHBand="0" w:firstRowFirstColumn="0" w:firstRowLastColumn="0" w:lastRowFirstColumn="0" w:lastRowLastColumn="0"/>
            <w:tcW w:w="1972" w:type="pct"/>
          </w:tcPr>
          <w:p w14:paraId="3F051158" w14:textId="77777777" w:rsidR="00271509" w:rsidRDefault="00271509" w:rsidP="003419AC">
            <w:pPr>
              <w:jc w:val="both"/>
              <w:rPr>
                <w:rFonts w:asciiTheme="minorHAnsi" w:hAnsiTheme="minorHAnsi" w:cstheme="minorHAnsi"/>
              </w:rPr>
            </w:pPr>
            <w:r>
              <w:rPr>
                <w:rFonts w:asciiTheme="minorHAnsi" w:hAnsiTheme="minorHAnsi" w:cstheme="minorHAnsi"/>
              </w:rPr>
              <w:t>carlotta trois</w:t>
            </w:r>
          </w:p>
        </w:tc>
        <w:tc>
          <w:tcPr>
            <w:tcW w:w="3028" w:type="pct"/>
          </w:tcPr>
          <w:p w14:paraId="40773B9A" w14:textId="77777777" w:rsidR="00271509" w:rsidRPr="00F4469E" w:rsidRDefault="00271509" w:rsidP="003419AC">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Easygov Solutions</w:t>
            </w:r>
          </w:p>
        </w:tc>
      </w:tr>
      <w:tr w:rsidR="002E77F4" w:rsidRPr="00F4469E" w14:paraId="0A4B2E50" w14:textId="77777777" w:rsidTr="00FA5090">
        <w:trPr>
          <w:trHeight w:val="158"/>
        </w:trPr>
        <w:tc>
          <w:tcPr>
            <w:cnfStyle w:val="001000000000" w:firstRow="0" w:lastRow="0" w:firstColumn="1" w:lastColumn="0" w:oddVBand="0" w:evenVBand="0" w:oddHBand="0" w:evenHBand="0" w:firstRowFirstColumn="0" w:firstRowLastColumn="0" w:lastRowFirstColumn="0" w:lastRowLastColumn="0"/>
            <w:tcW w:w="1972" w:type="pct"/>
          </w:tcPr>
          <w:p w14:paraId="77F0E167" w14:textId="77777777" w:rsidR="002E77F4" w:rsidRDefault="002E77F4" w:rsidP="003419AC">
            <w:pPr>
              <w:jc w:val="both"/>
              <w:rPr>
                <w:rFonts w:asciiTheme="minorHAnsi" w:hAnsiTheme="minorHAnsi" w:cstheme="minorHAnsi"/>
              </w:rPr>
            </w:pPr>
            <w:r>
              <w:rPr>
                <w:rFonts w:asciiTheme="minorHAnsi" w:hAnsiTheme="minorHAnsi" w:cstheme="minorHAnsi"/>
              </w:rPr>
              <w:t>claudia de roma</w:t>
            </w:r>
          </w:p>
        </w:tc>
        <w:tc>
          <w:tcPr>
            <w:tcW w:w="3028" w:type="pct"/>
          </w:tcPr>
          <w:p w14:paraId="6F04129E" w14:textId="77777777" w:rsidR="002E77F4" w:rsidRDefault="002E77F4" w:rsidP="003419AC">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Martino &amp; Partner</w:t>
            </w:r>
            <w:r w:rsidR="005653AE">
              <w:rPr>
                <w:rFonts w:asciiTheme="minorHAnsi" w:hAnsiTheme="minorHAnsi" w:cstheme="minorHAnsi"/>
              </w:rPr>
              <w:t>s</w:t>
            </w:r>
          </w:p>
        </w:tc>
      </w:tr>
    </w:tbl>
    <w:p w14:paraId="013C70BC" w14:textId="77777777" w:rsidR="00267586" w:rsidRDefault="004B0963" w:rsidP="003419AC">
      <w:pPr>
        <w:pStyle w:val="Titolo1"/>
        <w:spacing w:after="120"/>
        <w:jc w:val="both"/>
        <w:rPr>
          <w:rFonts w:asciiTheme="minorHAnsi" w:hAnsiTheme="minorHAnsi" w:cstheme="minorHAnsi"/>
        </w:rPr>
      </w:pPr>
      <w:r>
        <w:rPr>
          <w:rFonts w:asciiTheme="minorHAnsi" w:hAnsiTheme="minorHAnsi" w:cstheme="minorHAnsi"/>
        </w:rPr>
        <w:t xml:space="preserve">Interventi </w:t>
      </w:r>
    </w:p>
    <w:p w14:paraId="06BD7C38" w14:textId="77777777" w:rsidR="00D74CC4" w:rsidRPr="00D74CC4" w:rsidRDefault="00D74CC4" w:rsidP="00D74CC4">
      <w:pPr>
        <w:jc w:val="both"/>
        <w:rPr>
          <w:rFonts w:asciiTheme="minorHAnsi" w:hAnsiTheme="minorHAnsi" w:cstheme="minorHAnsi"/>
        </w:rPr>
      </w:pPr>
      <w:r w:rsidRPr="00D74CC4">
        <w:rPr>
          <w:rFonts w:asciiTheme="minorHAnsi" w:hAnsiTheme="minorHAnsi" w:cstheme="minorHAnsi"/>
        </w:rPr>
        <w:t xml:space="preserve">In data 28 marzo, si è svolta la condivisione dell’avanzamento del piano di comunicazione ed è stata presentata una demo del sito internet </w:t>
      </w:r>
      <w:hyperlink r:id="rId8" w:history="1">
        <w:r w:rsidRPr="00D74CC4">
          <w:rPr>
            <w:rStyle w:val="Collegamentoipertestuale"/>
            <w:rFonts w:asciiTheme="minorHAnsi" w:hAnsiTheme="minorHAnsi" w:cstheme="minorHAnsi"/>
          </w:rPr>
          <w:t>www.bridgemobilità.it</w:t>
        </w:r>
      </w:hyperlink>
      <w:r w:rsidRPr="00D74CC4">
        <w:rPr>
          <w:rFonts w:asciiTheme="minorHAnsi" w:hAnsiTheme="minorHAnsi" w:cstheme="minorHAnsi"/>
        </w:rPr>
        <w:t xml:space="preserve"> alla presenza di:</w:t>
      </w:r>
    </w:p>
    <w:p w14:paraId="2E53325C" w14:textId="77777777" w:rsidR="00D74CC4" w:rsidRPr="00D74CC4" w:rsidRDefault="00D74CC4" w:rsidP="00D74CC4">
      <w:pPr>
        <w:pStyle w:val="Paragrafoelenco"/>
        <w:numPr>
          <w:ilvl w:val="0"/>
          <w:numId w:val="6"/>
        </w:numPr>
        <w:spacing w:after="0"/>
        <w:jc w:val="both"/>
        <w:rPr>
          <w:rFonts w:asciiTheme="minorHAnsi" w:hAnsiTheme="minorHAnsi" w:cstheme="minorHAnsi"/>
        </w:rPr>
      </w:pPr>
      <w:r w:rsidRPr="00D74CC4">
        <w:rPr>
          <w:rFonts w:asciiTheme="minorHAnsi" w:hAnsiTheme="minorHAnsi" w:cstheme="minorHAnsi"/>
        </w:rPr>
        <w:t>Regione Piemonte, in qualità di Ente cedente</w:t>
      </w:r>
    </w:p>
    <w:p w14:paraId="48BFB35F" w14:textId="77777777" w:rsidR="00D74CC4" w:rsidRPr="00D74CC4" w:rsidRDefault="00D74CC4" w:rsidP="00D74CC4">
      <w:pPr>
        <w:pStyle w:val="Paragrafoelenco"/>
        <w:numPr>
          <w:ilvl w:val="0"/>
          <w:numId w:val="6"/>
        </w:numPr>
        <w:spacing w:after="0"/>
        <w:jc w:val="both"/>
        <w:rPr>
          <w:rFonts w:asciiTheme="minorHAnsi" w:hAnsiTheme="minorHAnsi" w:cstheme="minorHAnsi"/>
        </w:rPr>
      </w:pPr>
      <w:r w:rsidRPr="00D74CC4">
        <w:rPr>
          <w:rFonts w:asciiTheme="minorHAnsi" w:hAnsiTheme="minorHAnsi" w:cstheme="minorHAnsi"/>
        </w:rPr>
        <w:t>Comune di Perugia, in qualità di Ente capofila</w:t>
      </w:r>
    </w:p>
    <w:p w14:paraId="7D5131B1" w14:textId="77777777" w:rsidR="00D74CC4" w:rsidRPr="00D74CC4" w:rsidRDefault="00D74CC4" w:rsidP="00D74CC4">
      <w:pPr>
        <w:pStyle w:val="Paragrafoelenco"/>
        <w:numPr>
          <w:ilvl w:val="0"/>
          <w:numId w:val="6"/>
        </w:numPr>
        <w:spacing w:after="0"/>
        <w:jc w:val="both"/>
        <w:rPr>
          <w:rFonts w:asciiTheme="minorHAnsi" w:hAnsiTheme="minorHAnsi" w:cstheme="minorHAnsi"/>
        </w:rPr>
      </w:pPr>
      <w:r w:rsidRPr="00D74CC4">
        <w:rPr>
          <w:rFonts w:asciiTheme="minorHAnsi" w:hAnsiTheme="minorHAnsi" w:cstheme="minorHAnsi"/>
        </w:rPr>
        <w:t>Città metropolitana di Firenze in qualità di Ente riusante</w:t>
      </w:r>
    </w:p>
    <w:p w14:paraId="2EEC444B" w14:textId="77777777" w:rsidR="00D74CC4" w:rsidRPr="00D74CC4" w:rsidRDefault="00D74CC4" w:rsidP="00D74CC4">
      <w:pPr>
        <w:pStyle w:val="Paragrafoelenco"/>
        <w:numPr>
          <w:ilvl w:val="0"/>
          <w:numId w:val="6"/>
        </w:numPr>
        <w:spacing w:after="0"/>
        <w:jc w:val="both"/>
        <w:rPr>
          <w:rFonts w:asciiTheme="minorHAnsi" w:hAnsiTheme="minorHAnsi" w:cstheme="minorHAnsi"/>
        </w:rPr>
      </w:pPr>
      <w:r w:rsidRPr="00D74CC4">
        <w:rPr>
          <w:rFonts w:asciiTheme="minorHAnsi" w:hAnsiTheme="minorHAnsi" w:cstheme="minorHAnsi"/>
        </w:rPr>
        <w:t xml:space="preserve">Easygov </w:t>
      </w:r>
      <w:del w:id="0" w:author="Autore" w:date="2019-04-03T18:03:00Z">
        <w:r w:rsidDel="00D74CC4">
          <w:rPr>
            <w:rFonts w:ascii="Dual 300" w:hAnsi="Dual 300"/>
            <w:sz w:val="24"/>
            <w:szCs w:val="24"/>
          </w:rPr>
          <w:delText xml:space="preserve">solution </w:delText>
        </w:r>
      </w:del>
      <w:ins w:id="1" w:author="Autore" w:date="2019-04-03T18:03:00Z">
        <w:r>
          <w:rPr>
            <w:rFonts w:ascii="Dual 300" w:hAnsi="Dual 300"/>
            <w:sz w:val="24"/>
            <w:szCs w:val="24"/>
          </w:rPr>
          <w:t xml:space="preserve">Solutions </w:t>
        </w:r>
      </w:ins>
      <w:r w:rsidRPr="003158D0">
        <w:rPr>
          <w:rFonts w:ascii="Dual 300" w:hAnsi="Dual 300"/>
          <w:sz w:val="24"/>
          <w:szCs w:val="24"/>
        </w:rPr>
        <w:t>in qualità di</w:t>
      </w:r>
      <w:r>
        <w:rPr>
          <w:rFonts w:ascii="Dual 300" w:hAnsi="Dual 300"/>
          <w:sz w:val="24"/>
          <w:szCs w:val="24"/>
        </w:rPr>
        <w:t xml:space="preserve"> </w:t>
      </w:r>
      <w:del w:id="2" w:author="Autore" w:date="2019-04-03T18:03:00Z">
        <w:r w:rsidDel="00D74CC4">
          <w:rPr>
            <w:rFonts w:ascii="Dual 300" w:hAnsi="Dual 300"/>
            <w:sz w:val="24"/>
            <w:szCs w:val="24"/>
          </w:rPr>
          <w:delText>program management</w:delText>
        </w:r>
      </w:del>
      <w:ins w:id="3" w:author="Autore" w:date="2019-04-03T18:03:00Z">
        <w:r>
          <w:rPr>
            <w:rFonts w:ascii="Dual 300" w:hAnsi="Dual 300"/>
            <w:sz w:val="24"/>
            <w:szCs w:val="24"/>
          </w:rPr>
          <w:t>fornitore per le attività di cui alle azioni A1 e A2</w:t>
        </w:r>
      </w:ins>
      <w:r>
        <w:rPr>
          <w:rFonts w:ascii="Dual 300" w:hAnsi="Dual 300"/>
          <w:sz w:val="24"/>
          <w:szCs w:val="24"/>
        </w:rPr>
        <w:t xml:space="preserve"> del progetto</w:t>
      </w:r>
    </w:p>
    <w:p w14:paraId="3904C7CA" w14:textId="77777777" w:rsidR="00D74CC4" w:rsidRPr="00D74CC4" w:rsidRDefault="00D74CC4" w:rsidP="00D74CC4">
      <w:pPr>
        <w:jc w:val="both"/>
        <w:rPr>
          <w:rFonts w:asciiTheme="minorHAnsi" w:hAnsiTheme="minorHAnsi" w:cstheme="minorHAnsi"/>
        </w:rPr>
      </w:pPr>
    </w:p>
    <w:p w14:paraId="23D70BF6" w14:textId="4C996847" w:rsidR="00D74CC4" w:rsidRPr="007E2F60" w:rsidRDefault="00D74CC4" w:rsidP="00D74CC4">
      <w:pPr>
        <w:jc w:val="both"/>
        <w:rPr>
          <w:rFonts w:asciiTheme="minorHAnsi" w:hAnsiTheme="minorHAnsi" w:cstheme="minorHAnsi"/>
        </w:rPr>
      </w:pPr>
      <w:r w:rsidRPr="00D74CC4">
        <w:rPr>
          <w:rFonts w:asciiTheme="minorHAnsi" w:hAnsiTheme="minorHAnsi" w:cstheme="minorHAnsi"/>
        </w:rPr>
        <w:t>Di seguito vengono descritti i principali punti emersi.</w:t>
      </w:r>
      <w:bookmarkStart w:id="4" w:name="_GoBack"/>
      <w:bookmarkEnd w:id="4"/>
    </w:p>
    <w:p w14:paraId="0BF29A1D" w14:textId="77777777" w:rsidR="00D74CC4" w:rsidRPr="007E2F60" w:rsidRDefault="00D74CC4" w:rsidP="007E2F60">
      <w:pPr>
        <w:pStyle w:val="Paragrafoelenco"/>
        <w:numPr>
          <w:ilvl w:val="0"/>
          <w:numId w:val="11"/>
        </w:numPr>
        <w:jc w:val="both"/>
        <w:rPr>
          <w:rFonts w:asciiTheme="minorHAnsi" w:hAnsiTheme="minorHAnsi" w:cstheme="minorHAnsi"/>
          <w:b/>
        </w:rPr>
      </w:pPr>
      <w:r w:rsidRPr="007E2F60">
        <w:rPr>
          <w:rFonts w:asciiTheme="minorHAnsi" w:hAnsiTheme="minorHAnsi" w:cstheme="minorHAnsi"/>
          <w:b/>
        </w:rPr>
        <w:t>Piano di Comunicazione</w:t>
      </w:r>
    </w:p>
    <w:p w14:paraId="750EF16C" w14:textId="77777777" w:rsidR="00D74CC4" w:rsidRPr="00D74CC4" w:rsidDel="00D74CC4" w:rsidRDefault="00D74CC4" w:rsidP="00D74CC4">
      <w:pPr>
        <w:jc w:val="both"/>
        <w:rPr>
          <w:del w:id="5" w:author="Autore" w:date="2019-04-03T18:04:00Z"/>
          <w:rFonts w:asciiTheme="minorHAnsi" w:hAnsiTheme="minorHAnsi" w:cstheme="minorHAnsi"/>
        </w:rPr>
      </w:pPr>
      <w:r w:rsidRPr="00D74CC4">
        <w:rPr>
          <w:rFonts w:asciiTheme="minorHAnsi" w:hAnsiTheme="minorHAnsi" w:cstheme="minorHAnsi"/>
        </w:rPr>
        <w:t>Dopo essere stato presentato il piano si condivide da un lato di verificare la reale fattibilità delle azioni proposte e di aggiornare le date del piano operativo anche a seguito della possibile proroga del progetto.</w:t>
      </w:r>
    </w:p>
    <w:p w14:paraId="5950A07D" w14:textId="77777777" w:rsidR="00D74CC4" w:rsidRPr="00D74CC4" w:rsidRDefault="00D74CC4" w:rsidP="00D74CC4">
      <w:pPr>
        <w:jc w:val="both"/>
        <w:rPr>
          <w:rFonts w:asciiTheme="minorHAnsi" w:hAnsiTheme="minorHAnsi" w:cstheme="minorHAnsi"/>
          <w:b/>
        </w:rPr>
      </w:pPr>
    </w:p>
    <w:p w14:paraId="0529B6C0" w14:textId="77777777" w:rsidR="00D74CC4" w:rsidRPr="007E2F60" w:rsidRDefault="00D74CC4" w:rsidP="007E2F60">
      <w:pPr>
        <w:pStyle w:val="Paragrafoelenco"/>
        <w:numPr>
          <w:ilvl w:val="0"/>
          <w:numId w:val="11"/>
        </w:numPr>
        <w:jc w:val="both"/>
        <w:rPr>
          <w:rFonts w:asciiTheme="minorHAnsi" w:hAnsiTheme="minorHAnsi" w:cstheme="minorHAnsi"/>
          <w:b/>
        </w:rPr>
      </w:pPr>
      <w:r w:rsidRPr="007E2F60">
        <w:rPr>
          <w:rFonts w:asciiTheme="minorHAnsi" w:hAnsiTheme="minorHAnsi" w:cstheme="minorHAnsi"/>
          <w:b/>
        </w:rPr>
        <w:lastRenderedPageBreak/>
        <w:t>Sito Internet</w:t>
      </w:r>
    </w:p>
    <w:p w14:paraId="46A461F0" w14:textId="54910A12" w:rsidR="00D74CC4" w:rsidRPr="00D74CC4" w:rsidRDefault="00D74CC4" w:rsidP="00D74CC4">
      <w:pPr>
        <w:jc w:val="both"/>
        <w:rPr>
          <w:rFonts w:asciiTheme="minorHAnsi" w:hAnsiTheme="minorHAnsi" w:cstheme="minorHAnsi"/>
        </w:rPr>
      </w:pPr>
      <w:r w:rsidRPr="00D74CC4">
        <w:rPr>
          <w:rFonts w:asciiTheme="minorHAnsi" w:hAnsiTheme="minorHAnsi" w:cstheme="minorHAnsi"/>
        </w:rPr>
        <w:t xml:space="preserve">Viene mostrato lo stato di avanzamento del sito internet di progetto </w:t>
      </w:r>
      <w:hyperlink r:id="rId9" w:history="1">
        <w:r w:rsidRPr="00D74CC4">
          <w:rPr>
            <w:rStyle w:val="Collegamentoipertestuale"/>
            <w:rFonts w:asciiTheme="minorHAnsi" w:hAnsiTheme="minorHAnsi" w:cstheme="minorHAnsi"/>
          </w:rPr>
          <w:t>www.bridgemobilita.it</w:t>
        </w:r>
      </w:hyperlink>
      <w:r w:rsidRPr="00D74CC4">
        <w:rPr>
          <w:rFonts w:asciiTheme="minorHAnsi" w:hAnsiTheme="minorHAnsi" w:cstheme="minorHAnsi"/>
        </w:rPr>
        <w:t xml:space="preserve">  e condivisa l’alberatura di primo e secondo livello.</w:t>
      </w:r>
    </w:p>
    <w:p w14:paraId="6BDEDB53" w14:textId="5B3C28C2" w:rsidR="00D74CC4" w:rsidRPr="00D74CC4" w:rsidRDefault="00D74CC4" w:rsidP="00D74CC4">
      <w:pPr>
        <w:jc w:val="both"/>
        <w:rPr>
          <w:rFonts w:asciiTheme="minorHAnsi" w:hAnsiTheme="minorHAnsi" w:cstheme="minorHAnsi"/>
        </w:rPr>
      </w:pPr>
      <w:r w:rsidRPr="00D74CC4">
        <w:rPr>
          <w:rFonts w:asciiTheme="minorHAnsi" w:hAnsiTheme="minorHAnsi" w:cstheme="minorHAnsi"/>
        </w:rPr>
        <w:t>Di seguito vengono descritte le principali evidenze emerse:</w:t>
      </w:r>
    </w:p>
    <w:p w14:paraId="5F90FB62" w14:textId="77777777" w:rsidR="00D74CC4" w:rsidRPr="00D74CC4" w:rsidRDefault="00D74CC4" w:rsidP="00D74CC4">
      <w:pPr>
        <w:pStyle w:val="Paragrafoelenco"/>
        <w:numPr>
          <w:ilvl w:val="0"/>
          <w:numId w:val="7"/>
        </w:numPr>
        <w:spacing w:after="0"/>
        <w:jc w:val="both"/>
        <w:rPr>
          <w:rFonts w:asciiTheme="minorHAnsi" w:hAnsiTheme="minorHAnsi" w:cstheme="minorHAnsi"/>
        </w:rPr>
      </w:pPr>
      <w:r w:rsidRPr="00D74CC4">
        <w:rPr>
          <w:rFonts w:asciiTheme="minorHAnsi" w:hAnsiTheme="minorHAnsi" w:cstheme="minorHAnsi"/>
          <w:b/>
        </w:rPr>
        <w:t>home page</w:t>
      </w:r>
      <w:r w:rsidRPr="00D74CC4">
        <w:rPr>
          <w:rFonts w:asciiTheme="minorHAnsi" w:hAnsiTheme="minorHAnsi" w:cstheme="minorHAnsi"/>
        </w:rPr>
        <w:t xml:space="preserve"> tra gli attori del progetto viene evidenziato di inserire il logo di Regione Piemonte</w:t>
      </w:r>
    </w:p>
    <w:p w14:paraId="5808BEBC" w14:textId="2C91F490" w:rsidR="00D74CC4" w:rsidRPr="00D74CC4" w:rsidRDefault="00D74CC4" w:rsidP="00D74CC4">
      <w:pPr>
        <w:pStyle w:val="Paragrafoelenco"/>
        <w:numPr>
          <w:ilvl w:val="0"/>
          <w:numId w:val="7"/>
        </w:numPr>
        <w:spacing w:after="0"/>
        <w:jc w:val="both"/>
        <w:rPr>
          <w:rFonts w:asciiTheme="minorHAnsi" w:hAnsiTheme="minorHAnsi" w:cstheme="minorHAnsi"/>
        </w:rPr>
      </w:pPr>
      <w:r w:rsidRPr="00D74CC4">
        <w:rPr>
          <w:rFonts w:asciiTheme="minorHAnsi" w:hAnsiTheme="minorHAnsi" w:cstheme="minorHAnsi"/>
          <w:b/>
        </w:rPr>
        <w:t>modifica del menu di primo livello</w:t>
      </w:r>
      <w:r w:rsidRPr="00D74CC4">
        <w:rPr>
          <w:rFonts w:asciiTheme="minorHAnsi" w:hAnsiTheme="minorHAnsi" w:cstheme="minorHAnsi"/>
        </w:rPr>
        <w:t>: in particolare si provvederà a</w:t>
      </w:r>
      <w:ins w:id="6" w:author="Autore" w:date="2019-04-03T18:05:00Z">
        <w:r>
          <w:rPr>
            <w:rFonts w:asciiTheme="minorHAnsi" w:hAnsiTheme="minorHAnsi" w:cstheme="minorHAnsi"/>
          </w:rPr>
          <w:t xml:space="preserve"> inserire una nuova sezione denominata “</w:t>
        </w:r>
      </w:ins>
      <w:ins w:id="7" w:author="Autore" w:date="2019-04-03T19:07:00Z">
        <w:r w:rsidR="00DD5506">
          <w:rPr>
            <w:rFonts w:asciiTheme="minorHAnsi" w:hAnsiTheme="minorHAnsi" w:cstheme="minorHAnsi"/>
          </w:rPr>
          <w:t xml:space="preserve">il </w:t>
        </w:r>
      </w:ins>
      <w:ins w:id="8" w:author="Autore" w:date="2019-04-03T18:05:00Z">
        <w:r>
          <w:rPr>
            <w:rFonts w:asciiTheme="minorHAnsi" w:hAnsiTheme="minorHAnsi" w:cstheme="minorHAnsi"/>
          </w:rPr>
          <w:t xml:space="preserve">Kit del Riuso” all’interno della quale </w:t>
        </w:r>
      </w:ins>
      <w:ins w:id="9" w:author="Autore" w:date="2019-04-03T18:06:00Z">
        <w:r>
          <w:rPr>
            <w:rFonts w:asciiTheme="minorHAnsi" w:hAnsiTheme="minorHAnsi" w:cstheme="minorHAnsi"/>
          </w:rPr>
          <w:t xml:space="preserve">sarà inserita la descrizione delle componenti della buona pratica che i singoli partner hanno deciso di riusare </w:t>
        </w:r>
      </w:ins>
      <w:ins w:id="10" w:author="Autore" w:date="2019-04-03T18:07:00Z">
        <w:r>
          <w:rPr>
            <w:rFonts w:asciiTheme="minorHAnsi" w:hAnsiTheme="minorHAnsi" w:cstheme="minorHAnsi"/>
          </w:rPr>
          <w:t xml:space="preserve">nell’ambito del progetto e saranno riportate le informazioni relative </w:t>
        </w:r>
      </w:ins>
      <w:ins w:id="11" w:author="Autore" w:date="2019-04-03T18:09:00Z">
        <w:r>
          <w:rPr>
            <w:rFonts w:asciiTheme="minorHAnsi" w:hAnsiTheme="minorHAnsi" w:cstheme="minorHAnsi"/>
          </w:rPr>
          <w:t xml:space="preserve">agli ambiti di riuso di cui si compongono (amministrativo; tecnologico; organizzativo; </w:t>
        </w:r>
        <w:proofErr w:type="spellStart"/>
        <w:r>
          <w:rPr>
            <w:rFonts w:asciiTheme="minorHAnsi" w:hAnsiTheme="minorHAnsi" w:cstheme="minorHAnsi"/>
          </w:rPr>
          <w:t>etc</w:t>
        </w:r>
        <w:proofErr w:type="spellEnd"/>
        <w:r>
          <w:rPr>
            <w:rFonts w:asciiTheme="minorHAnsi" w:hAnsiTheme="minorHAnsi" w:cstheme="minorHAnsi"/>
          </w:rPr>
          <w:t xml:space="preserve">).  </w:t>
        </w:r>
      </w:ins>
      <w:ins w:id="12" w:author="Autore" w:date="2019-04-03T18:10:00Z">
        <w:r>
          <w:rPr>
            <w:rFonts w:asciiTheme="minorHAnsi" w:hAnsiTheme="minorHAnsi" w:cstheme="minorHAnsi"/>
          </w:rPr>
          <w:t xml:space="preserve">All’interno della sezione “la </w:t>
        </w:r>
      </w:ins>
      <w:ins w:id="13" w:author="Autore" w:date="2019-04-03T19:08:00Z">
        <w:r w:rsidR="00DD5506">
          <w:rPr>
            <w:rFonts w:asciiTheme="minorHAnsi" w:hAnsiTheme="minorHAnsi" w:cstheme="minorHAnsi"/>
          </w:rPr>
          <w:t>B</w:t>
        </w:r>
      </w:ins>
      <w:ins w:id="14" w:author="Autore" w:date="2019-04-03T18:10:00Z">
        <w:del w:id="15" w:author="Autore" w:date="2019-04-03T19:08:00Z">
          <w:r w:rsidDel="00DD5506">
            <w:rPr>
              <w:rFonts w:asciiTheme="minorHAnsi" w:hAnsiTheme="minorHAnsi" w:cstheme="minorHAnsi"/>
            </w:rPr>
            <w:delText>b</w:delText>
          </w:r>
        </w:del>
        <w:r>
          <w:rPr>
            <w:rFonts w:asciiTheme="minorHAnsi" w:hAnsiTheme="minorHAnsi" w:cstheme="minorHAnsi"/>
          </w:rPr>
          <w:t xml:space="preserve">uona </w:t>
        </w:r>
      </w:ins>
      <w:ins w:id="16" w:author="Autore" w:date="2019-04-03T19:08:00Z">
        <w:r w:rsidR="00DD5506">
          <w:rPr>
            <w:rFonts w:asciiTheme="minorHAnsi" w:hAnsiTheme="minorHAnsi" w:cstheme="minorHAnsi"/>
          </w:rPr>
          <w:t>P</w:t>
        </w:r>
      </w:ins>
      <w:ins w:id="17" w:author="Autore" w:date="2019-04-03T18:10:00Z">
        <w:del w:id="18" w:author="Autore" w:date="2019-04-03T19:08:00Z">
          <w:r w:rsidDel="00DD5506">
            <w:rPr>
              <w:rFonts w:asciiTheme="minorHAnsi" w:hAnsiTheme="minorHAnsi" w:cstheme="minorHAnsi"/>
            </w:rPr>
            <w:delText>p</w:delText>
          </w:r>
        </w:del>
        <w:r>
          <w:rPr>
            <w:rFonts w:asciiTheme="minorHAnsi" w:hAnsiTheme="minorHAnsi" w:cstheme="minorHAnsi"/>
          </w:rPr>
          <w:t xml:space="preserve">ratica” resteranno invece le informazioni generali relative alla soluzione sviluppata dagli </w:t>
        </w:r>
      </w:ins>
      <w:ins w:id="19" w:author="Autore" w:date="2019-04-03T18:11:00Z">
        <w:r>
          <w:rPr>
            <w:rFonts w:asciiTheme="minorHAnsi" w:hAnsiTheme="minorHAnsi" w:cstheme="minorHAnsi"/>
          </w:rPr>
          <w:t>enti cedenti;</w:t>
        </w:r>
      </w:ins>
      <w:del w:id="20" w:author="Autore" w:date="2019-04-03T18:04:00Z">
        <w:r w:rsidRPr="00D74CC4" w:rsidDel="00D74CC4">
          <w:rPr>
            <w:rFonts w:asciiTheme="minorHAnsi" w:hAnsiTheme="minorHAnsi" w:cstheme="minorHAnsi"/>
          </w:rPr>
          <w:delText xml:space="preserve"> </w:delText>
        </w:r>
      </w:del>
      <w:del w:id="21" w:author="Autore" w:date="2019-04-03T18:10:00Z">
        <w:r w:rsidRPr="00D74CC4" w:rsidDel="00D74CC4">
          <w:rPr>
            <w:rFonts w:asciiTheme="minorHAnsi" w:hAnsiTheme="minorHAnsi" w:cstheme="minorHAnsi"/>
          </w:rPr>
          <w:delText>modificare l’attuale sezione la buona pratica all’interno di una nuova sezione Kit di Riuso in cui sarà presente quanto già presente nella pagina “la buona pratica” più una pagina dedicata ai partner di progetto che descriverà quanto i singoli enti andranno ad implementare.</w:delText>
        </w:r>
      </w:del>
    </w:p>
    <w:p w14:paraId="628A0DDC" w14:textId="341D5A87" w:rsidR="00D74CC4" w:rsidRPr="00D74CC4" w:rsidRDefault="00D74CC4" w:rsidP="00D74CC4">
      <w:pPr>
        <w:pStyle w:val="Paragrafoelenco"/>
        <w:numPr>
          <w:ilvl w:val="0"/>
          <w:numId w:val="7"/>
        </w:numPr>
        <w:spacing w:after="0"/>
        <w:jc w:val="both"/>
        <w:rPr>
          <w:rFonts w:asciiTheme="minorHAnsi" w:hAnsiTheme="minorHAnsi" w:cstheme="minorHAnsi"/>
        </w:rPr>
      </w:pPr>
      <w:commentRangeStart w:id="22"/>
      <w:r w:rsidRPr="00D74CC4">
        <w:rPr>
          <w:rFonts w:asciiTheme="minorHAnsi" w:hAnsiTheme="minorHAnsi" w:cstheme="minorHAnsi"/>
          <w:b/>
        </w:rPr>
        <w:t>sezione I partner</w:t>
      </w:r>
      <w:commentRangeEnd w:id="22"/>
      <w:r w:rsidR="00DD5506">
        <w:rPr>
          <w:rStyle w:val="Rimandocommento"/>
        </w:rPr>
        <w:commentReference w:id="22"/>
      </w:r>
      <w:ins w:id="23" w:author="Autore" w:date="2019-04-03T19:08:00Z">
        <w:r w:rsidR="00DD5506" w:rsidRPr="007E2F60">
          <w:rPr>
            <w:rFonts w:asciiTheme="minorHAnsi" w:hAnsiTheme="minorHAnsi" w:cstheme="minorHAnsi"/>
            <w:b/>
          </w:rPr>
          <w:t xml:space="preserve">: resteranno le informazioni anagrafiche dei partner </w:t>
        </w:r>
      </w:ins>
      <w:ins w:id="24" w:author="Autore" w:date="2019-04-03T19:09:00Z">
        <w:r w:rsidR="00DD5506" w:rsidRPr="007E2F60">
          <w:rPr>
            <w:rFonts w:asciiTheme="minorHAnsi" w:hAnsiTheme="minorHAnsi" w:cstheme="minorHAnsi"/>
            <w:b/>
          </w:rPr>
          <w:t>e verranno aggiunte le precedenti esperienze sul tema della mobilità,</w:t>
        </w:r>
        <w:r w:rsidR="00DD5506">
          <w:rPr>
            <w:rFonts w:asciiTheme="minorHAnsi" w:hAnsiTheme="minorHAnsi" w:cstheme="minorHAnsi"/>
            <w:b/>
          </w:rPr>
          <w:t xml:space="preserve"> </w:t>
        </w:r>
      </w:ins>
      <w:del w:id="25" w:author="Autore" w:date="2019-04-03T19:09:00Z">
        <w:r w:rsidRPr="00D74CC4" w:rsidDel="00DD5506">
          <w:rPr>
            <w:rFonts w:asciiTheme="minorHAnsi" w:hAnsiTheme="minorHAnsi" w:cstheme="minorHAnsi"/>
          </w:rPr>
          <w:delText xml:space="preserve"> </w:delText>
        </w:r>
      </w:del>
      <w:r w:rsidRPr="00D74CC4">
        <w:rPr>
          <w:rFonts w:asciiTheme="minorHAnsi" w:hAnsiTheme="minorHAnsi" w:cstheme="minorHAnsi"/>
        </w:rPr>
        <w:t xml:space="preserve">la descrizione dei componenti </w:t>
      </w:r>
      <w:del w:id="26" w:author="Autore" w:date="2019-04-03T19:09:00Z">
        <w:r w:rsidRPr="00D74CC4" w:rsidDel="00DD5506">
          <w:rPr>
            <w:rFonts w:asciiTheme="minorHAnsi" w:hAnsiTheme="minorHAnsi" w:cstheme="minorHAnsi"/>
          </w:rPr>
          <w:delText>da sviluppare</w:delText>
        </w:r>
      </w:del>
      <w:ins w:id="27" w:author="Autore" w:date="2019-04-03T19:09:00Z">
        <w:r w:rsidR="00DD5506">
          <w:rPr>
            <w:rFonts w:asciiTheme="minorHAnsi" w:hAnsiTheme="minorHAnsi" w:cstheme="minorHAnsi"/>
          </w:rPr>
          <w:t>da implementare nell’ambito del progetto</w:t>
        </w:r>
      </w:ins>
      <w:r w:rsidRPr="00D74CC4">
        <w:rPr>
          <w:rFonts w:asciiTheme="minorHAnsi" w:hAnsiTheme="minorHAnsi" w:cstheme="minorHAnsi"/>
        </w:rPr>
        <w:t xml:space="preserve"> verrà </w:t>
      </w:r>
      <w:ins w:id="28" w:author="Autore" w:date="2019-04-03T19:10:00Z">
        <w:r w:rsidR="00DD5506">
          <w:rPr>
            <w:rFonts w:asciiTheme="minorHAnsi" w:hAnsiTheme="minorHAnsi" w:cstheme="minorHAnsi"/>
          </w:rPr>
          <w:t xml:space="preserve">invece </w:t>
        </w:r>
      </w:ins>
      <w:r w:rsidRPr="00D74CC4">
        <w:rPr>
          <w:rFonts w:asciiTheme="minorHAnsi" w:hAnsiTheme="minorHAnsi" w:cstheme="minorHAnsi"/>
        </w:rPr>
        <w:t>spostata nella nuova sezione</w:t>
      </w:r>
      <w:ins w:id="29" w:author="Autore" w:date="2019-04-03T19:10:00Z">
        <w:r w:rsidR="00DD5506">
          <w:rPr>
            <w:rFonts w:asciiTheme="minorHAnsi" w:hAnsiTheme="minorHAnsi" w:cstheme="minorHAnsi"/>
          </w:rPr>
          <w:t xml:space="preserve"> “il</w:t>
        </w:r>
      </w:ins>
      <w:r w:rsidRPr="00D74CC4">
        <w:rPr>
          <w:rFonts w:asciiTheme="minorHAnsi" w:hAnsiTheme="minorHAnsi" w:cstheme="minorHAnsi"/>
        </w:rPr>
        <w:t xml:space="preserve"> Kit d</w:t>
      </w:r>
      <w:ins w:id="30" w:author="Autore" w:date="2019-04-03T19:10:00Z">
        <w:r w:rsidR="00DD5506">
          <w:rPr>
            <w:rFonts w:asciiTheme="minorHAnsi" w:hAnsiTheme="minorHAnsi" w:cstheme="minorHAnsi"/>
          </w:rPr>
          <w:t>el</w:t>
        </w:r>
      </w:ins>
      <w:del w:id="31" w:author="Autore" w:date="2019-04-03T19:10:00Z">
        <w:r w:rsidRPr="00D74CC4" w:rsidDel="00DD5506">
          <w:rPr>
            <w:rFonts w:asciiTheme="minorHAnsi" w:hAnsiTheme="minorHAnsi" w:cstheme="minorHAnsi"/>
          </w:rPr>
          <w:delText>i</w:delText>
        </w:r>
      </w:del>
      <w:r w:rsidRPr="00D74CC4">
        <w:rPr>
          <w:rFonts w:asciiTheme="minorHAnsi" w:hAnsiTheme="minorHAnsi" w:cstheme="minorHAnsi"/>
        </w:rPr>
        <w:t xml:space="preserve"> Riuso</w:t>
      </w:r>
      <w:ins w:id="32" w:author="Autore" w:date="2019-04-03T19:10:00Z">
        <w:r w:rsidR="00DD5506">
          <w:rPr>
            <w:rFonts w:asciiTheme="minorHAnsi" w:hAnsiTheme="minorHAnsi" w:cstheme="minorHAnsi"/>
          </w:rPr>
          <w:t>”</w:t>
        </w:r>
      </w:ins>
      <w:ins w:id="33" w:author="Autore" w:date="2019-04-03T19:11:00Z">
        <w:r w:rsidR="00DD5506">
          <w:rPr>
            <w:rFonts w:asciiTheme="minorHAnsi" w:hAnsiTheme="minorHAnsi" w:cstheme="minorHAnsi"/>
          </w:rPr>
          <w:t>;</w:t>
        </w:r>
      </w:ins>
      <w:del w:id="34" w:author="Autore" w:date="2019-04-03T19:10:00Z">
        <w:r w:rsidRPr="00D74CC4" w:rsidDel="00DD5506">
          <w:rPr>
            <w:rFonts w:asciiTheme="minorHAnsi" w:hAnsiTheme="minorHAnsi" w:cstheme="minorHAnsi"/>
          </w:rPr>
          <w:delText xml:space="preserve"> </w:delText>
        </w:r>
      </w:del>
    </w:p>
    <w:p w14:paraId="65428969" w14:textId="6526C861" w:rsidR="00D74CC4" w:rsidRPr="00D74CC4" w:rsidRDefault="00D74CC4" w:rsidP="00D74CC4">
      <w:pPr>
        <w:pStyle w:val="Paragrafoelenco"/>
        <w:numPr>
          <w:ilvl w:val="0"/>
          <w:numId w:val="7"/>
        </w:numPr>
        <w:spacing w:after="0"/>
        <w:jc w:val="both"/>
        <w:rPr>
          <w:rFonts w:asciiTheme="minorHAnsi" w:hAnsiTheme="minorHAnsi" w:cstheme="minorHAnsi"/>
        </w:rPr>
      </w:pPr>
      <w:r w:rsidRPr="00D74CC4">
        <w:rPr>
          <w:rFonts w:asciiTheme="minorHAnsi" w:hAnsiTheme="minorHAnsi" w:cstheme="minorHAnsi"/>
          <w:b/>
        </w:rPr>
        <w:t>sezione news</w:t>
      </w:r>
      <w:r w:rsidRPr="00D74CC4">
        <w:rPr>
          <w:rFonts w:asciiTheme="minorHAnsi" w:hAnsiTheme="minorHAnsi" w:cstheme="minorHAnsi"/>
        </w:rPr>
        <w:t xml:space="preserve"> ed eventi: </w:t>
      </w:r>
      <w:del w:id="35" w:author="Autore" w:date="2019-04-03T19:11:00Z">
        <w:r w:rsidRPr="00D74CC4" w:rsidDel="00DD5506">
          <w:rPr>
            <w:rFonts w:asciiTheme="minorHAnsi" w:hAnsiTheme="minorHAnsi" w:cstheme="minorHAnsi"/>
          </w:rPr>
          <w:delText xml:space="preserve">popolarlo </w:delText>
        </w:r>
      </w:del>
      <w:ins w:id="36" w:author="Autore" w:date="2019-04-03T19:11:00Z">
        <w:r w:rsidR="00DD5506">
          <w:rPr>
            <w:rFonts w:asciiTheme="minorHAnsi" w:hAnsiTheme="minorHAnsi" w:cstheme="minorHAnsi"/>
          </w:rPr>
          <w:t>da popolare</w:t>
        </w:r>
        <w:r w:rsidR="00DD5506" w:rsidRPr="00D74CC4">
          <w:rPr>
            <w:rFonts w:asciiTheme="minorHAnsi" w:hAnsiTheme="minorHAnsi" w:cstheme="minorHAnsi"/>
          </w:rPr>
          <w:t xml:space="preserve"> </w:t>
        </w:r>
      </w:ins>
      <w:r w:rsidRPr="00D74CC4">
        <w:rPr>
          <w:rFonts w:asciiTheme="minorHAnsi" w:hAnsiTheme="minorHAnsi" w:cstheme="minorHAnsi"/>
        </w:rPr>
        <w:t>con i contributi di Perugia (incontro del 1° aprile</w:t>
      </w:r>
      <w:ins w:id="37" w:author="Autore" w:date="2019-04-03T19:11:00Z">
        <w:r w:rsidR="00DD5506">
          <w:rPr>
            <w:rFonts w:asciiTheme="minorHAnsi" w:hAnsiTheme="minorHAnsi" w:cstheme="minorHAnsi"/>
          </w:rPr>
          <w:t>)</w:t>
        </w:r>
      </w:ins>
      <w:r w:rsidRPr="00D74CC4">
        <w:rPr>
          <w:rFonts w:asciiTheme="minorHAnsi" w:hAnsiTheme="minorHAnsi" w:cstheme="minorHAnsi"/>
        </w:rPr>
        <w:t xml:space="preserve"> e con i contributi arrivati da 5T</w:t>
      </w:r>
      <w:ins w:id="38" w:author="Autore" w:date="2019-04-03T19:11:00Z">
        <w:r w:rsidR="00DD5506">
          <w:rPr>
            <w:rFonts w:asciiTheme="minorHAnsi" w:hAnsiTheme="minorHAnsi" w:cstheme="minorHAnsi"/>
          </w:rPr>
          <w:t>;</w:t>
        </w:r>
      </w:ins>
      <w:del w:id="39" w:author="Autore" w:date="2019-04-03T19:11:00Z">
        <w:r w:rsidRPr="00D74CC4" w:rsidDel="00DD5506">
          <w:rPr>
            <w:rFonts w:asciiTheme="minorHAnsi" w:hAnsiTheme="minorHAnsi" w:cstheme="minorHAnsi"/>
          </w:rPr>
          <w:delText>)</w:delText>
        </w:r>
      </w:del>
    </w:p>
    <w:p w14:paraId="449E6ED7" w14:textId="20F6932E" w:rsidR="00D74CC4" w:rsidRPr="00D74CC4" w:rsidDel="00D74CC4" w:rsidRDefault="00D74CC4" w:rsidP="00D74CC4">
      <w:pPr>
        <w:pStyle w:val="Paragrafoelenco"/>
        <w:numPr>
          <w:ilvl w:val="0"/>
          <w:numId w:val="7"/>
        </w:numPr>
        <w:spacing w:after="0"/>
        <w:jc w:val="both"/>
        <w:rPr>
          <w:del w:id="40" w:author="Autore" w:date="2019-04-03T18:11:00Z"/>
          <w:rFonts w:asciiTheme="minorHAnsi" w:hAnsiTheme="minorHAnsi" w:cstheme="minorHAnsi"/>
        </w:rPr>
      </w:pPr>
      <w:r w:rsidRPr="00D74CC4">
        <w:rPr>
          <w:rFonts w:asciiTheme="minorHAnsi" w:hAnsiTheme="minorHAnsi" w:cstheme="minorHAnsi"/>
          <w:b/>
        </w:rPr>
        <w:t>sezione contatti</w:t>
      </w:r>
      <w:r w:rsidRPr="00D74CC4">
        <w:rPr>
          <w:rFonts w:asciiTheme="minorHAnsi" w:hAnsiTheme="minorHAnsi" w:cstheme="minorHAnsi"/>
        </w:rPr>
        <w:t>: inserire i riferimenti alla legge sulla privacy</w:t>
      </w:r>
      <w:ins w:id="41" w:author="Autore" w:date="2019-04-03T19:12:00Z">
        <w:r w:rsidR="00DD5506">
          <w:rPr>
            <w:rFonts w:asciiTheme="minorHAnsi" w:hAnsiTheme="minorHAnsi" w:cstheme="minorHAnsi"/>
          </w:rPr>
          <w:t xml:space="preserve"> e i contatti dei referenti di progetto per ciascun </w:t>
        </w:r>
        <w:proofErr w:type="spellStart"/>
        <w:r w:rsidR="00DD5506">
          <w:rPr>
            <w:rFonts w:asciiTheme="minorHAnsi" w:hAnsiTheme="minorHAnsi" w:cstheme="minorHAnsi"/>
          </w:rPr>
          <w:t>ente.</w:t>
        </w:r>
      </w:ins>
    </w:p>
    <w:p w14:paraId="599FE8C6" w14:textId="77777777" w:rsidR="00132C26" w:rsidRDefault="003C238B" w:rsidP="00357889">
      <w:pPr>
        <w:pStyle w:val="Titolo1"/>
        <w:spacing w:before="120" w:after="120"/>
        <w:jc w:val="both"/>
        <w:rPr>
          <w:rFonts w:asciiTheme="minorHAnsi" w:hAnsiTheme="minorHAnsi" w:cstheme="minorHAnsi"/>
        </w:rPr>
      </w:pPr>
      <w:r>
        <w:rPr>
          <w:rFonts w:asciiTheme="minorHAnsi" w:hAnsiTheme="minorHAnsi" w:cstheme="minorHAnsi"/>
        </w:rPr>
        <w:t>Azioni</w:t>
      </w:r>
      <w:proofErr w:type="spellEnd"/>
      <w:r>
        <w:rPr>
          <w:rFonts w:asciiTheme="minorHAnsi" w:hAnsiTheme="minorHAnsi" w:cstheme="minorHAnsi"/>
        </w:rPr>
        <w:t xml:space="preserve"> da compiere</w:t>
      </w:r>
    </w:p>
    <w:tbl>
      <w:tblPr>
        <w:tblW w:w="5000" w:type="pct"/>
        <w:tblCellMar>
          <w:left w:w="10" w:type="dxa"/>
          <w:right w:w="10" w:type="dxa"/>
        </w:tblCellMar>
        <w:tblLook w:val="0000" w:firstRow="0" w:lastRow="0" w:firstColumn="0" w:lastColumn="0" w:noHBand="0" w:noVBand="0"/>
      </w:tblPr>
      <w:tblGrid>
        <w:gridCol w:w="4962"/>
        <w:gridCol w:w="2891"/>
        <w:gridCol w:w="2212"/>
      </w:tblGrid>
      <w:tr w:rsidR="003C238B" w:rsidRPr="00EE6A92" w14:paraId="7B0E357F" w14:textId="77777777" w:rsidTr="00AC002C">
        <w:tc>
          <w:tcPr>
            <w:tcW w:w="2465" w:type="pct"/>
            <w:tcBorders>
              <w:top w:val="single" w:sz="4" w:space="0" w:color="000000" w:themeColor="text1"/>
              <w:bottom w:val="single" w:sz="4" w:space="0" w:color="000000" w:themeColor="text1"/>
            </w:tcBorders>
            <w:tcMar>
              <w:top w:w="0" w:type="dxa"/>
              <w:left w:w="108" w:type="dxa"/>
              <w:bottom w:w="0" w:type="dxa"/>
              <w:right w:w="108" w:type="dxa"/>
            </w:tcMar>
          </w:tcPr>
          <w:p w14:paraId="66B1EA3D" w14:textId="77777777" w:rsidR="00D63CA6" w:rsidRPr="00EE6A92" w:rsidRDefault="003C238B" w:rsidP="00D63CA6">
            <w:pPr>
              <w:pStyle w:val="Standard"/>
              <w:tabs>
                <w:tab w:val="left" w:pos="1418"/>
              </w:tabs>
              <w:jc w:val="center"/>
              <w:rPr>
                <w:rFonts w:cs="Helvetica, Arial"/>
                <w:b/>
                <w:bCs/>
                <w:sz w:val="24"/>
                <w:szCs w:val="24"/>
              </w:rPr>
            </w:pPr>
            <w:r w:rsidRPr="5165D644">
              <w:rPr>
                <w:rFonts w:cs="Helvetica, Arial"/>
                <w:b/>
                <w:bCs/>
                <w:sz w:val="24"/>
                <w:szCs w:val="24"/>
              </w:rPr>
              <w:t>Azione</w:t>
            </w:r>
          </w:p>
        </w:tc>
        <w:tc>
          <w:tcPr>
            <w:tcW w:w="1436" w:type="pct"/>
            <w:tcBorders>
              <w:top w:val="single" w:sz="4" w:space="0" w:color="000000" w:themeColor="text1"/>
              <w:bottom w:val="single" w:sz="4" w:space="0" w:color="000000" w:themeColor="text1"/>
            </w:tcBorders>
            <w:tcMar>
              <w:top w:w="0" w:type="dxa"/>
              <w:left w:w="108" w:type="dxa"/>
              <w:bottom w:w="0" w:type="dxa"/>
              <w:right w:w="108" w:type="dxa"/>
            </w:tcMar>
          </w:tcPr>
          <w:p w14:paraId="52741F18" w14:textId="77777777" w:rsidR="003C238B" w:rsidRPr="00EE6A92" w:rsidRDefault="003C238B" w:rsidP="00AC002C">
            <w:pPr>
              <w:pStyle w:val="Standard"/>
              <w:tabs>
                <w:tab w:val="left" w:pos="1418"/>
              </w:tabs>
              <w:jc w:val="center"/>
              <w:rPr>
                <w:rFonts w:cs="Helvetica, Arial"/>
                <w:b/>
                <w:bCs/>
                <w:sz w:val="24"/>
                <w:szCs w:val="24"/>
              </w:rPr>
            </w:pPr>
            <w:r w:rsidRPr="5165D644">
              <w:rPr>
                <w:rFonts w:cs="Helvetica, Arial"/>
                <w:b/>
                <w:bCs/>
                <w:sz w:val="24"/>
                <w:szCs w:val="24"/>
              </w:rPr>
              <w:t>A carico di</w:t>
            </w:r>
          </w:p>
        </w:tc>
        <w:tc>
          <w:tcPr>
            <w:tcW w:w="1099" w:type="pct"/>
            <w:tcBorders>
              <w:top w:val="single" w:sz="4" w:space="0" w:color="000000" w:themeColor="text1"/>
              <w:bottom w:val="single" w:sz="4" w:space="0" w:color="000000" w:themeColor="text1"/>
            </w:tcBorders>
            <w:tcMar>
              <w:top w:w="0" w:type="dxa"/>
              <w:left w:w="108" w:type="dxa"/>
              <w:bottom w:w="0" w:type="dxa"/>
              <w:right w:w="108" w:type="dxa"/>
            </w:tcMar>
          </w:tcPr>
          <w:p w14:paraId="4BD9BC00" w14:textId="77777777" w:rsidR="003C238B" w:rsidRPr="00EE6A92" w:rsidRDefault="003C238B" w:rsidP="00AC002C">
            <w:pPr>
              <w:pStyle w:val="Standard"/>
              <w:tabs>
                <w:tab w:val="left" w:pos="1418"/>
              </w:tabs>
              <w:jc w:val="center"/>
              <w:rPr>
                <w:rFonts w:cs="Helvetica, Arial"/>
                <w:b/>
                <w:bCs/>
                <w:sz w:val="24"/>
                <w:szCs w:val="24"/>
              </w:rPr>
            </w:pPr>
            <w:r w:rsidRPr="5165D644">
              <w:rPr>
                <w:rFonts w:cs="Helvetica, Arial"/>
                <w:b/>
                <w:bCs/>
                <w:sz w:val="24"/>
                <w:szCs w:val="24"/>
              </w:rPr>
              <w:t>Entro</w:t>
            </w:r>
          </w:p>
        </w:tc>
      </w:tr>
      <w:tr w:rsidR="00193BED" w:rsidRPr="00EE6A92" w14:paraId="6E13D21B" w14:textId="77777777" w:rsidTr="007E2F60">
        <w:tc>
          <w:tcPr>
            <w:tcW w:w="2465" w:type="pct"/>
            <w:tcBorders>
              <w:top w:val="single" w:sz="4" w:space="0" w:color="000000" w:themeColor="text1"/>
              <w:bottom w:val="single" w:sz="4" w:space="0" w:color="000000" w:themeColor="text1"/>
            </w:tcBorders>
            <w:tcMar>
              <w:top w:w="0" w:type="dxa"/>
              <w:left w:w="108" w:type="dxa"/>
              <w:bottom w:w="0" w:type="dxa"/>
              <w:right w:w="108" w:type="dxa"/>
            </w:tcMar>
            <w:vAlign w:val="center"/>
          </w:tcPr>
          <w:p w14:paraId="6B273FBF" w14:textId="46982432" w:rsidR="00193BED" w:rsidRPr="00107096" w:rsidRDefault="00193BED" w:rsidP="007E2F60">
            <w:pPr>
              <w:pStyle w:val="Standard"/>
              <w:tabs>
                <w:tab w:val="left" w:pos="1418"/>
              </w:tabs>
              <w:rPr>
                <w:rFonts w:cs="Helvetica, Arial"/>
                <w:bCs/>
                <w:szCs w:val="24"/>
              </w:rPr>
            </w:pPr>
            <w:r w:rsidRPr="007E2F60">
              <w:rPr>
                <w:rFonts w:asciiTheme="minorHAnsi" w:hAnsiTheme="minorHAnsi" w:cstheme="minorHAnsi"/>
                <w:b/>
              </w:rPr>
              <w:t>Piano di comunicazione</w:t>
            </w:r>
            <w:r>
              <w:rPr>
                <w:rFonts w:asciiTheme="minorHAnsi" w:hAnsiTheme="minorHAnsi" w:cstheme="minorHAnsi"/>
              </w:rPr>
              <w:t>: i</w:t>
            </w:r>
            <w:r w:rsidRPr="00D74CC4">
              <w:rPr>
                <w:rFonts w:asciiTheme="minorHAnsi" w:hAnsiTheme="minorHAnsi" w:cstheme="minorHAnsi"/>
              </w:rPr>
              <w:t xml:space="preserve">nviare il documento per le opportune verifiche ed integrazione delle date del piano da parte dei </w:t>
            </w:r>
            <w:proofErr w:type="spellStart"/>
            <w:r w:rsidRPr="00D74CC4">
              <w:rPr>
                <w:rFonts w:asciiTheme="minorHAnsi" w:hAnsiTheme="minorHAnsi" w:cstheme="minorHAnsi"/>
              </w:rPr>
              <w:t>parnter</w:t>
            </w:r>
            <w:proofErr w:type="spellEnd"/>
            <w:r w:rsidRPr="00D74CC4">
              <w:rPr>
                <w:rFonts w:asciiTheme="minorHAnsi" w:hAnsiTheme="minorHAnsi" w:cstheme="minorHAnsi"/>
              </w:rPr>
              <w:t xml:space="preserve"> di progetto</w:t>
            </w:r>
          </w:p>
        </w:tc>
        <w:tc>
          <w:tcPr>
            <w:tcW w:w="1436" w:type="pct"/>
            <w:tcBorders>
              <w:top w:val="single" w:sz="4" w:space="0" w:color="000000" w:themeColor="text1"/>
              <w:bottom w:val="single" w:sz="4" w:space="0" w:color="000000" w:themeColor="text1"/>
            </w:tcBorders>
            <w:tcMar>
              <w:top w:w="0" w:type="dxa"/>
              <w:left w:w="108" w:type="dxa"/>
              <w:bottom w:w="0" w:type="dxa"/>
              <w:right w:w="108" w:type="dxa"/>
            </w:tcMar>
          </w:tcPr>
          <w:p w14:paraId="5BC570E8" w14:textId="77777777" w:rsidR="00193BED" w:rsidRPr="00107096" w:rsidRDefault="00193BED" w:rsidP="00193BED">
            <w:pPr>
              <w:pStyle w:val="Standard"/>
              <w:tabs>
                <w:tab w:val="left" w:pos="1418"/>
              </w:tabs>
              <w:jc w:val="center"/>
              <w:rPr>
                <w:rFonts w:cs="Helvetica, Arial"/>
                <w:bCs/>
                <w:szCs w:val="24"/>
              </w:rPr>
            </w:pPr>
            <w:r w:rsidRPr="00107096">
              <w:rPr>
                <w:rFonts w:cs="Helvetica, Arial"/>
                <w:bCs/>
                <w:szCs w:val="24"/>
              </w:rPr>
              <w:t>Martino &amp; Partners</w:t>
            </w:r>
          </w:p>
        </w:tc>
        <w:tc>
          <w:tcPr>
            <w:tcW w:w="1099" w:type="pct"/>
            <w:tcBorders>
              <w:top w:val="single" w:sz="4" w:space="0" w:color="000000" w:themeColor="text1"/>
              <w:bottom w:val="single" w:sz="4" w:space="0" w:color="000000" w:themeColor="text1"/>
            </w:tcBorders>
            <w:tcMar>
              <w:top w:w="0" w:type="dxa"/>
              <w:left w:w="108" w:type="dxa"/>
              <w:bottom w:w="0" w:type="dxa"/>
              <w:right w:w="108" w:type="dxa"/>
            </w:tcMar>
          </w:tcPr>
          <w:p w14:paraId="40894B20" w14:textId="2FEFFB8E" w:rsidR="00193BED" w:rsidRPr="00107096" w:rsidRDefault="00193BED" w:rsidP="00193BED">
            <w:pPr>
              <w:pStyle w:val="Standard"/>
              <w:tabs>
                <w:tab w:val="left" w:pos="1418"/>
              </w:tabs>
              <w:jc w:val="center"/>
              <w:rPr>
                <w:rFonts w:cs="Helvetica, Arial"/>
                <w:bCs/>
                <w:szCs w:val="24"/>
              </w:rPr>
            </w:pPr>
            <w:r w:rsidRPr="00A714B9">
              <w:rPr>
                <w:rFonts w:cs="Helvetica, Arial"/>
                <w:bCs/>
                <w:szCs w:val="24"/>
              </w:rPr>
              <w:t>Da definire</w:t>
            </w:r>
          </w:p>
        </w:tc>
      </w:tr>
      <w:tr w:rsidR="00193BED" w:rsidRPr="00EE6A92" w14:paraId="08360157" w14:textId="77777777" w:rsidTr="007E2F60">
        <w:tc>
          <w:tcPr>
            <w:tcW w:w="2465" w:type="pct"/>
            <w:tcBorders>
              <w:top w:val="single" w:sz="4" w:space="0" w:color="000000" w:themeColor="text1"/>
              <w:bottom w:val="single" w:sz="4" w:space="0" w:color="000000" w:themeColor="text1"/>
            </w:tcBorders>
            <w:tcMar>
              <w:top w:w="0" w:type="dxa"/>
              <w:left w:w="108" w:type="dxa"/>
              <w:bottom w:w="0" w:type="dxa"/>
              <w:right w:w="108" w:type="dxa"/>
            </w:tcMar>
            <w:vAlign w:val="center"/>
          </w:tcPr>
          <w:p w14:paraId="09703A97" w14:textId="10055102" w:rsidR="00193BED" w:rsidRPr="00193BED" w:rsidRDefault="00193BED" w:rsidP="007E2F60">
            <w:pPr>
              <w:spacing w:after="0" w:line="240" w:lineRule="auto"/>
              <w:rPr>
                <w:rFonts w:cs="Helvetica, Arial"/>
                <w:bCs/>
                <w:szCs w:val="24"/>
              </w:rPr>
            </w:pPr>
            <w:r w:rsidRPr="007E2F60">
              <w:rPr>
                <w:rFonts w:eastAsia="Times New Roman" w:cs="Helvetica, Arial"/>
                <w:b/>
                <w:bCs/>
                <w:kern w:val="3"/>
                <w:szCs w:val="24"/>
                <w:lang w:eastAsia="zh-CN"/>
              </w:rPr>
              <w:t>Sito web</w:t>
            </w:r>
            <w:r>
              <w:rPr>
                <w:rFonts w:eastAsia="Times New Roman" w:cs="Helvetica, Arial"/>
                <w:bCs/>
                <w:kern w:val="3"/>
                <w:szCs w:val="24"/>
                <w:lang w:eastAsia="zh-CN"/>
              </w:rPr>
              <w:t xml:space="preserve">: </w:t>
            </w:r>
            <w:r w:rsidRPr="00DD5506">
              <w:rPr>
                <w:rFonts w:eastAsia="Times New Roman" w:cs="Helvetica, Arial"/>
                <w:bCs/>
                <w:kern w:val="3"/>
                <w:szCs w:val="24"/>
                <w:lang w:eastAsia="zh-CN"/>
              </w:rPr>
              <w:t>Apportare le modifiche concordate di cui ai punti sopra descritt</w:t>
            </w:r>
            <w:r>
              <w:rPr>
                <w:rFonts w:eastAsia="Times New Roman" w:cs="Helvetica, Arial"/>
                <w:bCs/>
                <w:kern w:val="3"/>
                <w:szCs w:val="24"/>
                <w:lang w:eastAsia="zh-CN"/>
              </w:rPr>
              <w:t>i e p</w:t>
            </w:r>
            <w:r w:rsidRPr="00DD5506">
              <w:rPr>
                <w:rFonts w:eastAsia="Times New Roman" w:cs="Helvetica, Arial"/>
                <w:bCs/>
                <w:kern w:val="3"/>
                <w:szCs w:val="24"/>
                <w:lang w:eastAsia="zh-CN"/>
              </w:rPr>
              <w:t>redisporre un accesso di visualizzazione per la validazione del sito</w:t>
            </w:r>
          </w:p>
        </w:tc>
        <w:tc>
          <w:tcPr>
            <w:tcW w:w="1436" w:type="pct"/>
            <w:tcBorders>
              <w:top w:val="single" w:sz="4" w:space="0" w:color="000000" w:themeColor="text1"/>
              <w:bottom w:val="single" w:sz="4" w:space="0" w:color="000000" w:themeColor="text1"/>
            </w:tcBorders>
            <w:tcMar>
              <w:top w:w="0" w:type="dxa"/>
              <w:left w:w="108" w:type="dxa"/>
              <w:bottom w:w="0" w:type="dxa"/>
              <w:right w:w="108" w:type="dxa"/>
            </w:tcMar>
          </w:tcPr>
          <w:p w14:paraId="3184722C" w14:textId="37016F27" w:rsidR="00193BED" w:rsidRPr="00107096" w:rsidRDefault="00193BED" w:rsidP="00193BED">
            <w:pPr>
              <w:pStyle w:val="Standard"/>
              <w:tabs>
                <w:tab w:val="left" w:pos="1418"/>
              </w:tabs>
              <w:jc w:val="center"/>
              <w:rPr>
                <w:rFonts w:cs="Helvetica, Arial"/>
                <w:bCs/>
                <w:szCs w:val="24"/>
              </w:rPr>
            </w:pPr>
            <w:r w:rsidRPr="00107096">
              <w:rPr>
                <w:rFonts w:cs="Helvetica, Arial"/>
                <w:bCs/>
                <w:szCs w:val="24"/>
              </w:rPr>
              <w:t>Martino &amp; Partners</w:t>
            </w:r>
            <w:r w:rsidRPr="00107096" w:rsidDel="00DD5506">
              <w:rPr>
                <w:rFonts w:cs="Helvetica, Arial"/>
                <w:bCs/>
                <w:szCs w:val="24"/>
              </w:rPr>
              <w:t xml:space="preserve"> </w:t>
            </w:r>
          </w:p>
        </w:tc>
        <w:tc>
          <w:tcPr>
            <w:tcW w:w="1099" w:type="pct"/>
            <w:tcBorders>
              <w:top w:val="single" w:sz="4" w:space="0" w:color="000000" w:themeColor="text1"/>
              <w:bottom w:val="single" w:sz="4" w:space="0" w:color="000000" w:themeColor="text1"/>
            </w:tcBorders>
            <w:tcMar>
              <w:top w:w="0" w:type="dxa"/>
              <w:left w:w="108" w:type="dxa"/>
              <w:bottom w:w="0" w:type="dxa"/>
              <w:right w:w="108" w:type="dxa"/>
            </w:tcMar>
          </w:tcPr>
          <w:p w14:paraId="411CC81E" w14:textId="249251DA" w:rsidR="00193BED" w:rsidRPr="00107096" w:rsidRDefault="00193BED" w:rsidP="00193BED">
            <w:pPr>
              <w:pStyle w:val="Standard"/>
              <w:tabs>
                <w:tab w:val="left" w:pos="1418"/>
              </w:tabs>
              <w:jc w:val="center"/>
              <w:rPr>
                <w:rFonts w:cs="Helvetica, Arial"/>
                <w:bCs/>
                <w:szCs w:val="24"/>
              </w:rPr>
            </w:pPr>
            <w:r w:rsidRPr="00A714B9">
              <w:rPr>
                <w:rFonts w:cs="Helvetica, Arial"/>
                <w:bCs/>
                <w:szCs w:val="24"/>
              </w:rPr>
              <w:t>Da definire</w:t>
            </w:r>
          </w:p>
        </w:tc>
      </w:tr>
      <w:tr w:rsidR="00193BED" w:rsidRPr="00EE6A92" w14:paraId="608D873A" w14:textId="77777777" w:rsidTr="007E2F60">
        <w:tc>
          <w:tcPr>
            <w:tcW w:w="2465" w:type="pct"/>
            <w:tcBorders>
              <w:top w:val="single" w:sz="4" w:space="0" w:color="000000" w:themeColor="text1"/>
              <w:bottom w:val="single" w:sz="4" w:space="0" w:color="000000" w:themeColor="text1"/>
            </w:tcBorders>
            <w:tcMar>
              <w:top w:w="0" w:type="dxa"/>
              <w:left w:w="108" w:type="dxa"/>
              <w:bottom w:w="0" w:type="dxa"/>
              <w:right w:w="108" w:type="dxa"/>
            </w:tcMar>
            <w:vAlign w:val="center"/>
          </w:tcPr>
          <w:p w14:paraId="1ADE234D" w14:textId="4D11F233" w:rsidR="00193BED" w:rsidRPr="00107096" w:rsidRDefault="00193BED" w:rsidP="007E2F60">
            <w:pPr>
              <w:pStyle w:val="Standard"/>
              <w:tabs>
                <w:tab w:val="left" w:pos="1418"/>
              </w:tabs>
              <w:rPr>
                <w:rFonts w:cs="Helvetica, Arial"/>
                <w:bCs/>
                <w:szCs w:val="24"/>
              </w:rPr>
            </w:pPr>
            <w:r w:rsidRPr="007E2F60">
              <w:rPr>
                <w:rFonts w:cs="Helvetica, Arial"/>
                <w:b/>
                <w:bCs/>
                <w:szCs w:val="24"/>
              </w:rPr>
              <w:t>Piano di comunicazione</w:t>
            </w:r>
            <w:r>
              <w:rPr>
                <w:rFonts w:cs="Helvetica, Arial"/>
                <w:bCs/>
                <w:szCs w:val="24"/>
              </w:rPr>
              <w:t>: a</w:t>
            </w:r>
            <w:r w:rsidRPr="00DD5506">
              <w:rPr>
                <w:rFonts w:cs="Helvetica, Arial"/>
                <w:bCs/>
                <w:szCs w:val="24"/>
              </w:rPr>
              <w:t>ggiornare le date delle attività previste dal piano operativo</w:t>
            </w:r>
          </w:p>
        </w:tc>
        <w:tc>
          <w:tcPr>
            <w:tcW w:w="1436" w:type="pct"/>
            <w:tcBorders>
              <w:top w:val="single" w:sz="4" w:space="0" w:color="000000" w:themeColor="text1"/>
              <w:bottom w:val="single" w:sz="4" w:space="0" w:color="000000" w:themeColor="text1"/>
            </w:tcBorders>
            <w:tcMar>
              <w:top w:w="0" w:type="dxa"/>
              <w:left w:w="108" w:type="dxa"/>
              <w:bottom w:w="0" w:type="dxa"/>
              <w:right w:w="108" w:type="dxa"/>
            </w:tcMar>
          </w:tcPr>
          <w:p w14:paraId="41F868EA" w14:textId="684441BE" w:rsidR="00193BED" w:rsidRPr="00107096" w:rsidRDefault="00193BED" w:rsidP="00193BED">
            <w:pPr>
              <w:pStyle w:val="Standard"/>
              <w:tabs>
                <w:tab w:val="left" w:pos="1418"/>
              </w:tabs>
              <w:jc w:val="center"/>
              <w:rPr>
                <w:rFonts w:cs="Helvetica, Arial"/>
                <w:bCs/>
                <w:szCs w:val="24"/>
              </w:rPr>
            </w:pPr>
            <w:r>
              <w:rPr>
                <w:rFonts w:cs="Helvetica, Arial"/>
                <w:bCs/>
                <w:szCs w:val="24"/>
              </w:rPr>
              <w:t>Tutti i Partner</w:t>
            </w:r>
          </w:p>
        </w:tc>
        <w:tc>
          <w:tcPr>
            <w:tcW w:w="1099" w:type="pct"/>
            <w:tcBorders>
              <w:top w:val="single" w:sz="4" w:space="0" w:color="000000" w:themeColor="text1"/>
              <w:bottom w:val="single" w:sz="4" w:space="0" w:color="000000" w:themeColor="text1"/>
            </w:tcBorders>
            <w:tcMar>
              <w:top w:w="0" w:type="dxa"/>
              <w:left w:w="108" w:type="dxa"/>
              <w:bottom w:w="0" w:type="dxa"/>
              <w:right w:w="108" w:type="dxa"/>
            </w:tcMar>
          </w:tcPr>
          <w:p w14:paraId="71DDAEF3" w14:textId="1C5AD4D1" w:rsidR="00193BED" w:rsidRPr="00107096" w:rsidRDefault="00193BED" w:rsidP="00193BED">
            <w:pPr>
              <w:pStyle w:val="Standard"/>
              <w:tabs>
                <w:tab w:val="left" w:pos="1418"/>
              </w:tabs>
              <w:jc w:val="center"/>
              <w:rPr>
                <w:rFonts w:cs="Helvetica, Arial"/>
                <w:bCs/>
                <w:szCs w:val="24"/>
              </w:rPr>
            </w:pPr>
            <w:r w:rsidRPr="00A714B9">
              <w:rPr>
                <w:rFonts w:cs="Helvetica, Arial"/>
                <w:bCs/>
                <w:szCs w:val="24"/>
              </w:rPr>
              <w:t>Da definire</w:t>
            </w:r>
          </w:p>
        </w:tc>
      </w:tr>
      <w:tr w:rsidR="00193BED" w:rsidRPr="00EE6A92" w14:paraId="1142ED2C" w14:textId="77777777" w:rsidTr="007E2F60">
        <w:tc>
          <w:tcPr>
            <w:tcW w:w="2465" w:type="pct"/>
            <w:tcBorders>
              <w:top w:val="single" w:sz="4" w:space="0" w:color="000000" w:themeColor="text1"/>
              <w:bottom w:val="single" w:sz="4" w:space="0" w:color="000000" w:themeColor="text1"/>
            </w:tcBorders>
            <w:tcMar>
              <w:top w:w="0" w:type="dxa"/>
              <w:left w:w="108" w:type="dxa"/>
              <w:bottom w:w="0" w:type="dxa"/>
              <w:right w:w="108" w:type="dxa"/>
            </w:tcMar>
            <w:vAlign w:val="center"/>
          </w:tcPr>
          <w:p w14:paraId="3089AC17" w14:textId="5B58BEAC" w:rsidR="00193BED" w:rsidRPr="007E2F60" w:rsidRDefault="00193BED" w:rsidP="007E2F60">
            <w:pPr>
              <w:spacing w:after="0"/>
              <w:rPr>
                <w:rFonts w:asciiTheme="minorHAnsi" w:hAnsiTheme="minorHAnsi" w:cstheme="minorHAnsi"/>
              </w:rPr>
            </w:pPr>
            <w:r w:rsidRPr="007E2F60">
              <w:rPr>
                <w:rFonts w:cs="Helvetica, Arial"/>
                <w:b/>
                <w:bCs/>
                <w:szCs w:val="24"/>
              </w:rPr>
              <w:t>Sito web</w:t>
            </w:r>
            <w:r w:rsidRPr="00193BED">
              <w:rPr>
                <w:rFonts w:cs="Helvetica, Arial"/>
                <w:bCs/>
                <w:szCs w:val="24"/>
              </w:rPr>
              <w:t>:</w:t>
            </w:r>
            <w:r w:rsidRPr="007E2F60">
              <w:rPr>
                <w:rFonts w:asciiTheme="minorHAnsi" w:hAnsiTheme="minorHAnsi" w:cstheme="minorHAnsi"/>
              </w:rPr>
              <w:t xml:space="preserve"> Inviare i loghi se non corretti </w:t>
            </w:r>
          </w:p>
        </w:tc>
        <w:tc>
          <w:tcPr>
            <w:tcW w:w="1436" w:type="pct"/>
            <w:tcBorders>
              <w:top w:val="single" w:sz="4" w:space="0" w:color="000000" w:themeColor="text1"/>
              <w:bottom w:val="single" w:sz="4" w:space="0" w:color="000000" w:themeColor="text1"/>
            </w:tcBorders>
            <w:tcMar>
              <w:top w:w="0" w:type="dxa"/>
              <w:left w:w="108" w:type="dxa"/>
              <w:bottom w:w="0" w:type="dxa"/>
              <w:right w:w="108" w:type="dxa"/>
            </w:tcMar>
          </w:tcPr>
          <w:p w14:paraId="2C9BB70A" w14:textId="33364B6E" w:rsidR="00193BED" w:rsidRPr="00107096" w:rsidRDefault="00193BED" w:rsidP="00193BED">
            <w:pPr>
              <w:pStyle w:val="Standard"/>
              <w:tabs>
                <w:tab w:val="left" w:pos="1418"/>
              </w:tabs>
              <w:jc w:val="center"/>
              <w:rPr>
                <w:rFonts w:cs="Helvetica, Arial"/>
                <w:bCs/>
                <w:szCs w:val="24"/>
              </w:rPr>
            </w:pPr>
            <w:r w:rsidRPr="00DD5506">
              <w:rPr>
                <w:rFonts w:cs="Helvetica, Arial"/>
                <w:bCs/>
                <w:szCs w:val="24"/>
              </w:rPr>
              <w:t>Comune di Siracusa e Città metropolitana di Firenze</w:t>
            </w:r>
            <w:r w:rsidRPr="00DD5506" w:rsidDel="00DD5506">
              <w:rPr>
                <w:rFonts w:cs="Helvetica, Arial"/>
                <w:bCs/>
                <w:szCs w:val="24"/>
              </w:rPr>
              <w:t xml:space="preserve"> </w:t>
            </w:r>
          </w:p>
        </w:tc>
        <w:tc>
          <w:tcPr>
            <w:tcW w:w="1099" w:type="pct"/>
            <w:tcBorders>
              <w:top w:val="single" w:sz="4" w:space="0" w:color="000000" w:themeColor="text1"/>
              <w:bottom w:val="single" w:sz="4" w:space="0" w:color="000000" w:themeColor="text1"/>
            </w:tcBorders>
            <w:tcMar>
              <w:top w:w="0" w:type="dxa"/>
              <w:left w:w="108" w:type="dxa"/>
              <w:bottom w:w="0" w:type="dxa"/>
              <w:right w:w="108" w:type="dxa"/>
            </w:tcMar>
          </w:tcPr>
          <w:p w14:paraId="6CC9B573" w14:textId="63A30760" w:rsidR="00193BED" w:rsidRPr="00107096" w:rsidRDefault="00193BED" w:rsidP="00193BED">
            <w:pPr>
              <w:pStyle w:val="Standard"/>
              <w:tabs>
                <w:tab w:val="left" w:pos="1418"/>
              </w:tabs>
              <w:jc w:val="center"/>
              <w:rPr>
                <w:rFonts w:cs="Helvetica, Arial"/>
                <w:bCs/>
                <w:szCs w:val="24"/>
              </w:rPr>
            </w:pPr>
            <w:r w:rsidRPr="00A714B9">
              <w:rPr>
                <w:rFonts w:cs="Helvetica, Arial"/>
                <w:bCs/>
                <w:szCs w:val="24"/>
              </w:rPr>
              <w:t>Da definire</w:t>
            </w:r>
          </w:p>
        </w:tc>
      </w:tr>
      <w:tr w:rsidR="00193BED" w:rsidRPr="00EE6A92" w14:paraId="600B46E0" w14:textId="77777777" w:rsidTr="007E2F60">
        <w:trPr>
          <w:ins w:id="42" w:author="Autore" w:date="2019-04-03T19:15:00Z"/>
        </w:trPr>
        <w:tc>
          <w:tcPr>
            <w:tcW w:w="2465" w:type="pct"/>
            <w:tcBorders>
              <w:top w:val="single" w:sz="4" w:space="0" w:color="000000" w:themeColor="text1"/>
              <w:bottom w:val="single" w:sz="4" w:space="0" w:color="000000" w:themeColor="text1"/>
            </w:tcBorders>
            <w:tcMar>
              <w:top w:w="0" w:type="dxa"/>
              <w:left w:w="108" w:type="dxa"/>
              <w:bottom w:w="0" w:type="dxa"/>
              <w:right w:w="108" w:type="dxa"/>
            </w:tcMar>
            <w:vAlign w:val="center"/>
          </w:tcPr>
          <w:p w14:paraId="5AAB8A9F" w14:textId="58B5F581" w:rsidR="00193BED" w:rsidRPr="00193BED" w:rsidRDefault="00193BED" w:rsidP="007E2F60">
            <w:pPr>
              <w:spacing w:after="0"/>
              <w:rPr>
                <w:ins w:id="43" w:author="Autore" w:date="2019-04-03T19:15:00Z"/>
                <w:rFonts w:cs="Helvetica, Arial"/>
                <w:b/>
                <w:bCs/>
                <w:szCs w:val="24"/>
              </w:rPr>
            </w:pPr>
            <w:ins w:id="44" w:author="Autore" w:date="2019-04-03T19:15:00Z">
              <w:r>
                <w:rPr>
                  <w:rFonts w:cs="Helvetica, Arial"/>
                  <w:b/>
                  <w:bCs/>
                  <w:szCs w:val="24"/>
                </w:rPr>
                <w:t xml:space="preserve">Sito web: </w:t>
              </w:r>
              <w:r w:rsidRPr="007E2F60">
                <w:rPr>
                  <w:rFonts w:cs="Helvetica, Arial"/>
                  <w:bCs/>
                  <w:szCs w:val="24"/>
                </w:rPr>
                <w:t>Inviare immagini delle città più rappresentative del progetto (ad es. zone a traffico pedonale o strade a traffico limitato o a controllo del traffico)</w:t>
              </w:r>
            </w:ins>
          </w:p>
        </w:tc>
        <w:tc>
          <w:tcPr>
            <w:tcW w:w="1436" w:type="pct"/>
            <w:tcBorders>
              <w:top w:val="single" w:sz="4" w:space="0" w:color="000000" w:themeColor="text1"/>
              <w:bottom w:val="single" w:sz="4" w:space="0" w:color="000000" w:themeColor="text1"/>
            </w:tcBorders>
            <w:tcMar>
              <w:top w:w="0" w:type="dxa"/>
              <w:left w:w="108" w:type="dxa"/>
              <w:bottom w:w="0" w:type="dxa"/>
              <w:right w:w="108" w:type="dxa"/>
            </w:tcMar>
          </w:tcPr>
          <w:p w14:paraId="01F1E15D" w14:textId="4909595A" w:rsidR="00193BED" w:rsidRPr="00DD5506" w:rsidRDefault="00193BED" w:rsidP="00193BED">
            <w:pPr>
              <w:pStyle w:val="Standard"/>
              <w:tabs>
                <w:tab w:val="left" w:pos="1418"/>
              </w:tabs>
              <w:jc w:val="center"/>
              <w:rPr>
                <w:ins w:id="45" w:author="Autore" w:date="2019-04-03T19:15:00Z"/>
                <w:rFonts w:cs="Helvetica, Arial"/>
                <w:bCs/>
                <w:szCs w:val="24"/>
              </w:rPr>
            </w:pPr>
            <w:ins w:id="46" w:author="Autore" w:date="2019-04-03T19:15:00Z">
              <w:r w:rsidRPr="00790603">
                <w:rPr>
                  <w:rFonts w:cs="Helvetica, Arial"/>
                  <w:bCs/>
                  <w:szCs w:val="24"/>
                </w:rPr>
                <w:t>Comune di Perugia</w:t>
              </w:r>
              <w:r>
                <w:rPr>
                  <w:rFonts w:cs="Helvetica, Arial"/>
                  <w:bCs/>
                  <w:szCs w:val="24"/>
                </w:rPr>
                <w:t>, Comune di S</w:t>
              </w:r>
            </w:ins>
            <w:ins w:id="47" w:author="Autore" w:date="2019-04-03T19:16:00Z">
              <w:r>
                <w:rPr>
                  <w:rFonts w:cs="Helvetica, Arial"/>
                  <w:bCs/>
                  <w:szCs w:val="24"/>
                </w:rPr>
                <w:t xml:space="preserve">iracusa e </w:t>
              </w:r>
            </w:ins>
            <w:ins w:id="48" w:author="Autore" w:date="2019-04-03T19:15:00Z">
              <w:r w:rsidRPr="00790603">
                <w:rPr>
                  <w:rFonts w:cs="Helvetica, Arial"/>
                  <w:bCs/>
                  <w:szCs w:val="24"/>
                </w:rPr>
                <w:t>Città metropolitana di Firenze</w:t>
              </w:r>
            </w:ins>
          </w:p>
        </w:tc>
        <w:tc>
          <w:tcPr>
            <w:tcW w:w="1099" w:type="pct"/>
            <w:tcBorders>
              <w:top w:val="single" w:sz="4" w:space="0" w:color="000000" w:themeColor="text1"/>
              <w:bottom w:val="single" w:sz="4" w:space="0" w:color="000000" w:themeColor="text1"/>
            </w:tcBorders>
            <w:tcMar>
              <w:top w:w="0" w:type="dxa"/>
              <w:left w:w="108" w:type="dxa"/>
              <w:bottom w:w="0" w:type="dxa"/>
              <w:right w:w="108" w:type="dxa"/>
            </w:tcMar>
          </w:tcPr>
          <w:p w14:paraId="375F59F8" w14:textId="005EE996" w:rsidR="00193BED" w:rsidDel="00DD5506" w:rsidRDefault="00193BED" w:rsidP="00193BED">
            <w:pPr>
              <w:pStyle w:val="Standard"/>
              <w:tabs>
                <w:tab w:val="left" w:pos="1418"/>
              </w:tabs>
              <w:jc w:val="center"/>
              <w:rPr>
                <w:ins w:id="49" w:author="Autore" w:date="2019-04-03T19:15:00Z"/>
                <w:rFonts w:cs="Helvetica, Arial"/>
                <w:bCs/>
                <w:szCs w:val="24"/>
              </w:rPr>
            </w:pPr>
            <w:r w:rsidRPr="00A714B9">
              <w:rPr>
                <w:rFonts w:cs="Helvetica, Arial"/>
                <w:bCs/>
                <w:szCs w:val="24"/>
              </w:rPr>
              <w:t>Da definire</w:t>
            </w:r>
          </w:p>
        </w:tc>
      </w:tr>
      <w:tr w:rsidR="00193BED" w:rsidRPr="00EE6A92" w14:paraId="7C1789D8" w14:textId="77777777" w:rsidTr="00193BED">
        <w:trPr>
          <w:ins w:id="50" w:author="Autore" w:date="2019-04-03T19:16:00Z"/>
        </w:trPr>
        <w:tc>
          <w:tcPr>
            <w:tcW w:w="2465" w:type="pct"/>
            <w:tcBorders>
              <w:top w:val="single" w:sz="4" w:space="0" w:color="000000" w:themeColor="text1"/>
              <w:bottom w:val="single" w:sz="8" w:space="0" w:color="000000" w:themeColor="text1"/>
            </w:tcBorders>
            <w:tcMar>
              <w:top w:w="0" w:type="dxa"/>
              <w:left w:w="108" w:type="dxa"/>
              <w:bottom w:w="0" w:type="dxa"/>
              <w:right w:w="108" w:type="dxa"/>
            </w:tcMar>
            <w:vAlign w:val="center"/>
          </w:tcPr>
          <w:p w14:paraId="49118AF7" w14:textId="5DB74911" w:rsidR="00193BED" w:rsidRPr="007E2F60" w:rsidRDefault="00193BED" w:rsidP="007E2F60">
            <w:pPr>
              <w:spacing w:after="0"/>
              <w:jc w:val="both"/>
              <w:rPr>
                <w:ins w:id="51" w:author="Autore" w:date="2019-04-03T19:16:00Z"/>
                <w:rFonts w:asciiTheme="minorHAnsi" w:hAnsiTheme="minorHAnsi" w:cstheme="minorHAnsi"/>
              </w:rPr>
            </w:pPr>
            <w:ins w:id="52" w:author="Autore" w:date="2019-04-03T19:16:00Z">
              <w:r w:rsidRPr="007E2F60">
                <w:rPr>
                  <w:rFonts w:asciiTheme="minorHAnsi" w:hAnsiTheme="minorHAnsi" w:cstheme="minorHAnsi"/>
                  <w:b/>
                </w:rPr>
                <w:lastRenderedPageBreak/>
                <w:t>Sito web:</w:t>
              </w:r>
              <w:r>
                <w:rPr>
                  <w:rFonts w:asciiTheme="minorHAnsi" w:hAnsiTheme="minorHAnsi" w:cstheme="minorHAnsi"/>
                </w:rPr>
                <w:t xml:space="preserve"> </w:t>
              </w:r>
            </w:ins>
            <w:ins w:id="53" w:author="Autore" w:date="2019-04-03T19:17:00Z">
              <w:r>
                <w:rPr>
                  <w:rFonts w:asciiTheme="minorHAnsi" w:hAnsiTheme="minorHAnsi" w:cstheme="minorHAnsi"/>
                </w:rPr>
                <w:t>inviare d</w:t>
              </w:r>
            </w:ins>
            <w:ins w:id="54" w:author="Autore" w:date="2019-04-03T19:16:00Z">
              <w:r w:rsidRPr="007E2F60">
                <w:rPr>
                  <w:rFonts w:asciiTheme="minorHAnsi" w:hAnsiTheme="minorHAnsi" w:cstheme="minorHAnsi"/>
                </w:rPr>
                <w:t>ate</w:t>
              </w:r>
            </w:ins>
            <w:ins w:id="55" w:author="Autore" w:date="2019-04-03T19:17:00Z">
              <w:r>
                <w:rPr>
                  <w:rFonts w:asciiTheme="minorHAnsi" w:hAnsiTheme="minorHAnsi" w:cstheme="minorHAnsi"/>
                </w:rPr>
                <w:t xml:space="preserve"> e </w:t>
              </w:r>
            </w:ins>
            <w:ins w:id="56" w:author="Autore" w:date="2019-04-03T19:16:00Z">
              <w:r w:rsidRPr="007E2F60">
                <w:rPr>
                  <w:rFonts w:asciiTheme="minorHAnsi" w:hAnsiTheme="minorHAnsi" w:cstheme="minorHAnsi"/>
                </w:rPr>
                <w:t xml:space="preserve">materiali fotografici per popolare la sezione eventi </w:t>
              </w:r>
            </w:ins>
            <w:ins w:id="57" w:author="Autore" w:date="2019-04-03T19:17:00Z">
              <w:r>
                <w:rPr>
                  <w:rFonts w:asciiTheme="minorHAnsi" w:hAnsiTheme="minorHAnsi" w:cstheme="minorHAnsi"/>
                </w:rPr>
                <w:t>e inviare riferimenti da inserire nella sezione contatti</w:t>
              </w:r>
            </w:ins>
          </w:p>
        </w:tc>
        <w:tc>
          <w:tcPr>
            <w:tcW w:w="1436" w:type="pct"/>
            <w:tcBorders>
              <w:top w:val="single" w:sz="4" w:space="0" w:color="000000" w:themeColor="text1"/>
              <w:bottom w:val="single" w:sz="8" w:space="0" w:color="000000" w:themeColor="text1"/>
            </w:tcBorders>
            <w:tcMar>
              <w:top w:w="0" w:type="dxa"/>
              <w:left w:w="108" w:type="dxa"/>
              <w:bottom w:w="0" w:type="dxa"/>
              <w:right w:w="108" w:type="dxa"/>
            </w:tcMar>
          </w:tcPr>
          <w:p w14:paraId="410CF66E" w14:textId="47F8C035" w:rsidR="00193BED" w:rsidRPr="00790603" w:rsidRDefault="00193BED" w:rsidP="00193BED">
            <w:pPr>
              <w:pStyle w:val="Standard"/>
              <w:tabs>
                <w:tab w:val="left" w:pos="1418"/>
              </w:tabs>
              <w:jc w:val="center"/>
              <w:rPr>
                <w:ins w:id="58" w:author="Autore" w:date="2019-04-03T19:16:00Z"/>
                <w:rFonts w:cs="Helvetica, Arial"/>
                <w:bCs/>
                <w:szCs w:val="24"/>
              </w:rPr>
            </w:pPr>
            <w:ins w:id="59" w:author="Autore" w:date="2019-04-03T19:17:00Z">
              <w:r>
                <w:rPr>
                  <w:rFonts w:cs="Helvetica, Arial"/>
                  <w:bCs/>
                  <w:szCs w:val="24"/>
                </w:rPr>
                <w:t>Tutti i Partner</w:t>
              </w:r>
            </w:ins>
          </w:p>
        </w:tc>
        <w:tc>
          <w:tcPr>
            <w:tcW w:w="1099" w:type="pct"/>
            <w:tcBorders>
              <w:top w:val="single" w:sz="4" w:space="0" w:color="000000" w:themeColor="text1"/>
              <w:bottom w:val="single" w:sz="8" w:space="0" w:color="000000" w:themeColor="text1"/>
            </w:tcBorders>
            <w:tcMar>
              <w:top w:w="0" w:type="dxa"/>
              <w:left w:w="108" w:type="dxa"/>
              <w:bottom w:w="0" w:type="dxa"/>
              <w:right w:w="108" w:type="dxa"/>
            </w:tcMar>
          </w:tcPr>
          <w:p w14:paraId="2956A57E" w14:textId="5433CEB2" w:rsidR="00193BED" w:rsidDel="00DD5506" w:rsidRDefault="00193BED" w:rsidP="00193BED">
            <w:pPr>
              <w:pStyle w:val="Standard"/>
              <w:tabs>
                <w:tab w:val="left" w:pos="1418"/>
              </w:tabs>
              <w:jc w:val="center"/>
              <w:rPr>
                <w:ins w:id="60" w:author="Autore" w:date="2019-04-03T19:16:00Z"/>
                <w:rFonts w:cs="Helvetica, Arial"/>
                <w:bCs/>
                <w:szCs w:val="24"/>
              </w:rPr>
            </w:pPr>
            <w:r w:rsidRPr="00A714B9">
              <w:rPr>
                <w:rFonts w:cs="Helvetica, Arial"/>
                <w:bCs/>
                <w:szCs w:val="24"/>
              </w:rPr>
              <w:t>Da definire</w:t>
            </w:r>
          </w:p>
        </w:tc>
      </w:tr>
    </w:tbl>
    <w:p w14:paraId="4F917624" w14:textId="77777777" w:rsidR="003023AB" w:rsidRPr="00F4469E" w:rsidRDefault="003023AB" w:rsidP="003419AC">
      <w:pPr>
        <w:jc w:val="both"/>
        <w:rPr>
          <w:rFonts w:asciiTheme="minorHAnsi" w:hAnsiTheme="minorHAnsi" w:cstheme="minorHAnsi"/>
        </w:rPr>
      </w:pPr>
    </w:p>
    <w:p w14:paraId="1A6E3605" w14:textId="77777777" w:rsidR="0011358A" w:rsidRPr="00F4469E" w:rsidRDefault="0011358A" w:rsidP="003419AC">
      <w:pPr>
        <w:jc w:val="both"/>
        <w:rPr>
          <w:rFonts w:asciiTheme="minorHAnsi" w:hAnsiTheme="minorHAnsi" w:cstheme="minorHAnsi"/>
        </w:rPr>
      </w:pPr>
    </w:p>
    <w:p w14:paraId="111B29B9" w14:textId="77777777" w:rsidR="001F207B" w:rsidRDefault="001F207B" w:rsidP="003419AC">
      <w:pPr>
        <w:jc w:val="both"/>
        <w:rPr>
          <w:rFonts w:asciiTheme="minorHAnsi" w:hAnsiTheme="minorHAnsi" w:cstheme="minorHAnsi"/>
        </w:rPr>
      </w:pPr>
    </w:p>
    <w:p w14:paraId="5A1C51C2" w14:textId="77777777" w:rsidR="00FA5090" w:rsidRPr="00FA5090" w:rsidRDefault="00FA5090" w:rsidP="003419AC">
      <w:pPr>
        <w:jc w:val="both"/>
        <w:rPr>
          <w:rFonts w:asciiTheme="minorHAnsi" w:hAnsiTheme="minorHAnsi" w:cstheme="minorHAnsi"/>
        </w:rPr>
      </w:pPr>
    </w:p>
    <w:p w14:paraId="0B79581F" w14:textId="77777777" w:rsidR="00FA5090" w:rsidRPr="00FA5090" w:rsidRDefault="00FA5090" w:rsidP="003419AC">
      <w:pPr>
        <w:jc w:val="both"/>
        <w:rPr>
          <w:rFonts w:asciiTheme="minorHAnsi" w:hAnsiTheme="minorHAnsi" w:cstheme="minorHAnsi"/>
        </w:rPr>
      </w:pPr>
    </w:p>
    <w:p w14:paraId="49364C2B" w14:textId="77777777" w:rsidR="00FA5090" w:rsidRPr="00FA5090" w:rsidRDefault="00FA5090" w:rsidP="003419AC">
      <w:pPr>
        <w:jc w:val="both"/>
        <w:rPr>
          <w:rFonts w:asciiTheme="minorHAnsi" w:hAnsiTheme="minorHAnsi" w:cstheme="minorHAnsi"/>
        </w:rPr>
      </w:pPr>
    </w:p>
    <w:p w14:paraId="4314DC39" w14:textId="77777777" w:rsidR="00FA5090" w:rsidRPr="00FA5090" w:rsidRDefault="00FA5090" w:rsidP="003419AC">
      <w:pPr>
        <w:jc w:val="both"/>
        <w:rPr>
          <w:rFonts w:asciiTheme="minorHAnsi" w:hAnsiTheme="minorHAnsi" w:cstheme="minorHAnsi"/>
        </w:rPr>
      </w:pPr>
    </w:p>
    <w:p w14:paraId="12513EF1" w14:textId="77777777" w:rsidR="00FA5090" w:rsidRPr="00FA5090" w:rsidRDefault="00FA5090" w:rsidP="003419AC">
      <w:pPr>
        <w:jc w:val="both"/>
        <w:rPr>
          <w:rFonts w:asciiTheme="minorHAnsi" w:hAnsiTheme="minorHAnsi" w:cstheme="minorHAnsi"/>
        </w:rPr>
      </w:pPr>
    </w:p>
    <w:p w14:paraId="51E85AEC" w14:textId="77777777" w:rsidR="00FA5090" w:rsidRPr="00FA5090" w:rsidRDefault="00FA5090" w:rsidP="003419AC">
      <w:pPr>
        <w:jc w:val="both"/>
        <w:rPr>
          <w:rFonts w:asciiTheme="minorHAnsi" w:hAnsiTheme="minorHAnsi" w:cstheme="minorHAnsi"/>
        </w:rPr>
      </w:pPr>
    </w:p>
    <w:p w14:paraId="59F4F27D" w14:textId="77777777" w:rsidR="00FA5090" w:rsidRPr="00FA5090" w:rsidRDefault="00FA5090" w:rsidP="003419AC">
      <w:pPr>
        <w:jc w:val="both"/>
        <w:rPr>
          <w:rFonts w:asciiTheme="minorHAnsi" w:hAnsiTheme="minorHAnsi" w:cstheme="minorHAnsi"/>
        </w:rPr>
      </w:pPr>
    </w:p>
    <w:p w14:paraId="25078EB0" w14:textId="77777777" w:rsidR="00FA5090" w:rsidRPr="00FA5090" w:rsidRDefault="00FA5090" w:rsidP="003419AC">
      <w:pPr>
        <w:jc w:val="both"/>
        <w:rPr>
          <w:rFonts w:asciiTheme="minorHAnsi" w:hAnsiTheme="minorHAnsi" w:cstheme="minorHAnsi"/>
        </w:rPr>
      </w:pPr>
    </w:p>
    <w:p w14:paraId="2DF9B148" w14:textId="77777777" w:rsidR="00FA5090" w:rsidRPr="00FA5090" w:rsidRDefault="00FA5090" w:rsidP="003419AC">
      <w:pPr>
        <w:tabs>
          <w:tab w:val="left" w:pos="3630"/>
        </w:tabs>
        <w:jc w:val="both"/>
        <w:rPr>
          <w:rFonts w:asciiTheme="minorHAnsi" w:hAnsiTheme="minorHAnsi" w:cstheme="minorHAnsi"/>
        </w:rPr>
      </w:pPr>
      <w:r>
        <w:rPr>
          <w:rFonts w:asciiTheme="minorHAnsi" w:hAnsiTheme="minorHAnsi" w:cstheme="minorHAnsi"/>
        </w:rPr>
        <w:tab/>
      </w:r>
    </w:p>
    <w:sectPr w:rsidR="00FA5090" w:rsidRPr="00FA5090" w:rsidSect="00FA5090">
      <w:headerReference w:type="default" r:id="rId13"/>
      <w:footerReference w:type="default" r:id="rId14"/>
      <w:pgSz w:w="11906" w:h="16838"/>
      <w:pgMar w:top="1418" w:right="707" w:bottom="1134" w:left="1134" w:header="680"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2" w:author="Autore" w:date="2019-04-03T19:10:00Z" w:initials="A">
    <w:p w14:paraId="5A425E5F" w14:textId="537D0335" w:rsidR="00DD5506" w:rsidRDefault="00DD5506">
      <w:pPr>
        <w:pStyle w:val="Testocommento"/>
      </w:pPr>
      <w:r>
        <w:rPr>
          <w:rStyle w:val="Rimandocommento"/>
        </w:rPr>
        <w:annotationRef/>
      </w:r>
      <w:r>
        <w:t>Secondo me questa sezione va integrata inserendo anche 5T e Regione Piemonte, al momento ci sono solo i riusanti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A425E5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425E5F" w16cid:durableId="204F83A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DC9D94" w14:textId="77777777" w:rsidR="00865A99" w:rsidRDefault="00865A99" w:rsidP="00FB4E64">
      <w:pPr>
        <w:spacing w:after="0" w:line="240" w:lineRule="auto"/>
      </w:pPr>
      <w:r>
        <w:separator/>
      </w:r>
    </w:p>
  </w:endnote>
  <w:endnote w:type="continuationSeparator" w:id="0">
    <w:p w14:paraId="750B3E61" w14:textId="77777777" w:rsidR="00865A99" w:rsidRDefault="00865A99" w:rsidP="00FB4E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ual 300">
    <w:altName w:val="Calibri"/>
    <w:charset w:val="00"/>
    <w:family w:val="auto"/>
    <w:pitch w:val="variable"/>
    <w:sig w:usb0="8000002F" w:usb1="4000004A" w:usb2="00000000" w:usb3="00000000" w:csb0="00000083" w:csb1="00000000"/>
  </w:font>
  <w:font w:name="Helvetica, Arial">
    <w:altName w:val="Arial"/>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9116772"/>
      <w:docPartObj>
        <w:docPartGallery w:val="Page Numbers (Bottom of Page)"/>
        <w:docPartUnique/>
      </w:docPartObj>
    </w:sdtPr>
    <w:sdtEndPr/>
    <w:sdtContent>
      <w:p w14:paraId="60C52B14" w14:textId="1FD1DCD6" w:rsidR="00F30633" w:rsidRDefault="00F24BBA">
        <w:pPr>
          <w:pStyle w:val="Pidipagina"/>
          <w:jc w:val="right"/>
        </w:pPr>
        <w:r>
          <w:t xml:space="preserve"> </w:t>
        </w:r>
        <w:r w:rsidR="00F30633">
          <w:fldChar w:fldCharType="begin"/>
        </w:r>
        <w:r w:rsidR="00F30633">
          <w:instrText>PAGE   \* MERGEFORMAT</w:instrText>
        </w:r>
        <w:r w:rsidR="00F30633">
          <w:fldChar w:fldCharType="separate"/>
        </w:r>
        <w:r w:rsidR="00F30633">
          <w:t>2</w:t>
        </w:r>
        <w:r w:rsidR="00F30633">
          <w:fldChar w:fldCharType="end"/>
        </w:r>
      </w:p>
    </w:sdtContent>
  </w:sdt>
  <w:p w14:paraId="071278C8" w14:textId="69ACA57F" w:rsidR="001478EF" w:rsidRPr="00665E06" w:rsidRDefault="00F24BBA" w:rsidP="00665E06">
    <w:pPr>
      <w:pStyle w:val="Pidipagina"/>
      <w:jc w:val="center"/>
      <w:rPr>
        <w:b/>
        <w:sz w:val="24"/>
      </w:rPr>
    </w:pPr>
    <w:r>
      <w:rPr>
        <w:noProof/>
      </w:rPr>
      <w:drawing>
        <wp:inline distT="0" distB="0" distL="0" distR="0" wp14:anchorId="1F55EB1B" wp14:editId="3E2928DA">
          <wp:extent cx="2362200" cy="644525"/>
          <wp:effectExtent l="0" t="0" r="0" b="3175"/>
          <wp:docPr id="1" name="Immagine 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1">
                    <a:extLst>
                      <a:ext uri="{28A0092B-C50C-407E-A947-70E740481C1C}">
                        <a14:useLocalDpi xmlns:a14="http://schemas.microsoft.com/office/drawing/2010/main" val="0"/>
                      </a:ext>
                    </a:extLst>
                  </a:blip>
                  <a:stretch>
                    <a:fillRect/>
                  </a:stretch>
                </pic:blipFill>
                <pic:spPr>
                  <a:xfrm>
                    <a:off x="0" y="0"/>
                    <a:ext cx="2362200" cy="644525"/>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0643B8" w14:textId="77777777" w:rsidR="00865A99" w:rsidRDefault="00865A99" w:rsidP="00FB4E64">
      <w:pPr>
        <w:spacing w:after="0" w:line="240" w:lineRule="auto"/>
      </w:pPr>
      <w:r>
        <w:separator/>
      </w:r>
    </w:p>
  </w:footnote>
  <w:footnote w:type="continuationSeparator" w:id="0">
    <w:p w14:paraId="0F537ED0" w14:textId="77777777" w:rsidR="00865A99" w:rsidRDefault="00865A99" w:rsidP="00FB4E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EFC604" w14:textId="77777777" w:rsidR="000A5F99" w:rsidRDefault="000A5F99" w:rsidP="000A5F99">
    <w:pPr>
      <w:pStyle w:val="Intestazione"/>
    </w:pPr>
    <w:r w:rsidRPr="000A5F99">
      <w:rPr>
        <w:noProof/>
      </w:rPr>
      <w:drawing>
        <wp:anchor distT="0" distB="0" distL="114300" distR="114300" simplePos="0" relativeHeight="251658240" behindDoc="1" locked="0" layoutInCell="1" allowOverlap="1" wp14:anchorId="474E7DF4" wp14:editId="2942CC10">
          <wp:simplePos x="0" y="0"/>
          <wp:positionH relativeFrom="column">
            <wp:posOffset>-662940</wp:posOffset>
          </wp:positionH>
          <wp:positionV relativeFrom="paragraph">
            <wp:posOffset>-412115</wp:posOffset>
          </wp:positionV>
          <wp:extent cx="7410450" cy="570865"/>
          <wp:effectExtent l="0" t="0" r="0" b="635"/>
          <wp:wrapNone/>
          <wp:docPr id="2" name="Immagine 2">
            <a:extLst xmlns:a="http://schemas.openxmlformats.org/drawingml/2006/main">
              <a:ext uri="{FF2B5EF4-FFF2-40B4-BE49-F238E27FC236}">
                <a16:creationId xmlns:a16="http://schemas.microsoft.com/office/drawing/2014/main" id="{A3445B65-E83D-48ED-B8F2-59E826D402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2">
                    <a:extLst>
                      <a:ext uri="{FF2B5EF4-FFF2-40B4-BE49-F238E27FC236}">
                        <a16:creationId xmlns:a16="http://schemas.microsoft.com/office/drawing/2014/main" id="{A3445B65-E83D-48ED-B8F2-59E826D40200}"/>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410450" cy="570865"/>
                  </a:xfrm>
                  <a:prstGeom prst="rect">
                    <a:avLst/>
                  </a:prstGeom>
                </pic:spPr>
              </pic:pic>
            </a:graphicData>
          </a:graphic>
          <wp14:sizeRelH relativeFrom="margin">
            <wp14:pctWidth>0</wp14:pctWidth>
          </wp14:sizeRelH>
          <wp14:sizeRelV relativeFrom="margin">
            <wp14:pctHeight>0</wp14:pctHeight>
          </wp14:sizeRelV>
        </wp:anchor>
      </w:drawing>
    </w:r>
    <w:r w:rsidRPr="000A5F99">
      <w:t xml:space="preserve"> </w:t>
    </w:r>
  </w:p>
  <w:p w14:paraId="578C4258" w14:textId="77777777" w:rsidR="006F6C3C" w:rsidRDefault="006F6C3C" w:rsidP="006F6C3C">
    <w:pPr>
      <w:pStyle w:val="Intestazione"/>
      <w:jc w:val="center"/>
    </w:pPr>
    <w:r>
      <w:t>Avviso Open Community PA 2020</w:t>
    </w:r>
  </w:p>
  <w:p w14:paraId="3ADA2155" w14:textId="77777777" w:rsidR="006F6C3C" w:rsidRPr="006F6C3C" w:rsidRDefault="006F6C3C" w:rsidP="006F6C3C">
    <w:pPr>
      <w:pStyle w:val="Intestazione"/>
      <w:jc w:val="center"/>
      <w:rPr>
        <w:b/>
      </w:rPr>
    </w:pPr>
    <w:r w:rsidRPr="006F6C3C">
      <w:rPr>
        <w:b/>
      </w:rPr>
      <w:t xml:space="preserve">Progetto BRIDGE: Buone pratiche per il Riuso di soluzioni Innovative e Digitali nella </w:t>
    </w:r>
    <w:proofErr w:type="spellStart"/>
    <w:r w:rsidRPr="006F6C3C">
      <w:rPr>
        <w:b/>
      </w:rPr>
      <w:t>GEstione</w:t>
    </w:r>
    <w:proofErr w:type="spellEnd"/>
    <w:r w:rsidRPr="006F6C3C">
      <w:rPr>
        <w:b/>
      </w:rPr>
      <w:t xml:space="preserve"> della mobilità</w:t>
    </w:r>
  </w:p>
  <w:p w14:paraId="5D3D7AEA" w14:textId="77777777" w:rsidR="006F6C3C" w:rsidRPr="00FA5090" w:rsidRDefault="00FA5090" w:rsidP="00FA5090">
    <w:pPr>
      <w:pStyle w:val="Pidipagina"/>
      <w:jc w:val="center"/>
      <w:rPr>
        <w:b/>
      </w:rPr>
    </w:pPr>
    <w:r w:rsidRPr="00FA5090">
      <w:rPr>
        <w:b/>
      </w:rPr>
      <w:t>CUP: C99C18000010007</w:t>
    </w:r>
  </w:p>
  <w:p w14:paraId="1AA15653" w14:textId="77777777" w:rsidR="0041593E" w:rsidRDefault="0041593E" w:rsidP="000A5F99">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30EEC"/>
    <w:multiLevelType w:val="hybridMultilevel"/>
    <w:tmpl w:val="410E464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8B95316"/>
    <w:multiLevelType w:val="hybridMultilevel"/>
    <w:tmpl w:val="9F4EE5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8FB2F0A"/>
    <w:multiLevelType w:val="hybridMultilevel"/>
    <w:tmpl w:val="9DCE85C0"/>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0D0018E"/>
    <w:multiLevelType w:val="hybridMultilevel"/>
    <w:tmpl w:val="86E6CED8"/>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B146357"/>
    <w:multiLevelType w:val="hybridMultilevel"/>
    <w:tmpl w:val="9B9ADA30"/>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C2120D0"/>
    <w:multiLevelType w:val="hybridMultilevel"/>
    <w:tmpl w:val="46C6A954"/>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7143AD1"/>
    <w:multiLevelType w:val="hybridMultilevel"/>
    <w:tmpl w:val="5E3A519A"/>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A4035FC"/>
    <w:multiLevelType w:val="hybridMultilevel"/>
    <w:tmpl w:val="CF52186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601838BB"/>
    <w:multiLevelType w:val="hybridMultilevel"/>
    <w:tmpl w:val="43FA5C2A"/>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BC404B7"/>
    <w:multiLevelType w:val="hybridMultilevel"/>
    <w:tmpl w:val="65BC77A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7A6377D7"/>
    <w:multiLevelType w:val="hybridMultilevel"/>
    <w:tmpl w:val="CF52186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9"/>
  </w:num>
  <w:num w:numId="2">
    <w:abstractNumId w:val="0"/>
  </w:num>
  <w:num w:numId="3">
    <w:abstractNumId w:val="10"/>
  </w:num>
  <w:num w:numId="4">
    <w:abstractNumId w:val="5"/>
  </w:num>
  <w:num w:numId="5">
    <w:abstractNumId w:val="7"/>
  </w:num>
  <w:num w:numId="6">
    <w:abstractNumId w:val="4"/>
  </w:num>
  <w:num w:numId="7">
    <w:abstractNumId w:val="3"/>
  </w:num>
  <w:num w:numId="8">
    <w:abstractNumId w:val="8"/>
  </w:num>
  <w:num w:numId="9">
    <w:abstractNumId w:val="2"/>
  </w:num>
  <w:num w:numId="10">
    <w:abstractNumId w:val="6"/>
  </w:num>
  <w:num w:numId="11">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embedSystemFonts/>
  <w:proofState w:spelling="clean" w:grammar="clean"/>
  <w:defaultTabStop w:val="708"/>
  <w:hyphenationZone w:val="283"/>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D11"/>
    <w:rsid w:val="00005817"/>
    <w:rsid w:val="000113B0"/>
    <w:rsid w:val="000121E3"/>
    <w:rsid w:val="00014A47"/>
    <w:rsid w:val="00020774"/>
    <w:rsid w:val="00025930"/>
    <w:rsid w:val="00026E59"/>
    <w:rsid w:val="000568D9"/>
    <w:rsid w:val="00062986"/>
    <w:rsid w:val="000646E7"/>
    <w:rsid w:val="00071C03"/>
    <w:rsid w:val="00073795"/>
    <w:rsid w:val="00074E76"/>
    <w:rsid w:val="00080688"/>
    <w:rsid w:val="00082A10"/>
    <w:rsid w:val="00084AF5"/>
    <w:rsid w:val="00087723"/>
    <w:rsid w:val="00091DF1"/>
    <w:rsid w:val="00094011"/>
    <w:rsid w:val="000A5F99"/>
    <w:rsid w:val="000B1918"/>
    <w:rsid w:val="000B5C30"/>
    <w:rsid w:val="000B715D"/>
    <w:rsid w:val="000C2CAC"/>
    <w:rsid w:val="000C3C6F"/>
    <w:rsid w:val="000D298B"/>
    <w:rsid w:val="000D2EB6"/>
    <w:rsid w:val="000E5AD0"/>
    <w:rsid w:val="000E67DC"/>
    <w:rsid w:val="0010260F"/>
    <w:rsid w:val="00103373"/>
    <w:rsid w:val="00103AFF"/>
    <w:rsid w:val="00107096"/>
    <w:rsid w:val="00112BC1"/>
    <w:rsid w:val="0011358A"/>
    <w:rsid w:val="00114517"/>
    <w:rsid w:val="00115225"/>
    <w:rsid w:val="00115712"/>
    <w:rsid w:val="00115C1A"/>
    <w:rsid w:val="001173C9"/>
    <w:rsid w:val="00126BC7"/>
    <w:rsid w:val="00132C26"/>
    <w:rsid w:val="001340BF"/>
    <w:rsid w:val="00143045"/>
    <w:rsid w:val="001478EF"/>
    <w:rsid w:val="00147E89"/>
    <w:rsid w:val="00150221"/>
    <w:rsid w:val="001565DA"/>
    <w:rsid w:val="00157775"/>
    <w:rsid w:val="0016133E"/>
    <w:rsid w:val="001644A7"/>
    <w:rsid w:val="00171159"/>
    <w:rsid w:val="00181D75"/>
    <w:rsid w:val="001850FE"/>
    <w:rsid w:val="0018693A"/>
    <w:rsid w:val="00193BED"/>
    <w:rsid w:val="001A0F8D"/>
    <w:rsid w:val="001A4C56"/>
    <w:rsid w:val="001B5F9F"/>
    <w:rsid w:val="001C1AAF"/>
    <w:rsid w:val="001D1461"/>
    <w:rsid w:val="001E67F4"/>
    <w:rsid w:val="001F1AD1"/>
    <w:rsid w:val="001F207B"/>
    <w:rsid w:val="001F2961"/>
    <w:rsid w:val="001F4B21"/>
    <w:rsid w:val="0020010A"/>
    <w:rsid w:val="0022649D"/>
    <w:rsid w:val="00227407"/>
    <w:rsid w:val="00237435"/>
    <w:rsid w:val="002420B0"/>
    <w:rsid w:val="002443A4"/>
    <w:rsid w:val="00245933"/>
    <w:rsid w:val="00251217"/>
    <w:rsid w:val="00251A6D"/>
    <w:rsid w:val="0025435C"/>
    <w:rsid w:val="002634FF"/>
    <w:rsid w:val="00264EE9"/>
    <w:rsid w:val="00267586"/>
    <w:rsid w:val="002707D6"/>
    <w:rsid w:val="00271509"/>
    <w:rsid w:val="00276447"/>
    <w:rsid w:val="00277C82"/>
    <w:rsid w:val="0028283F"/>
    <w:rsid w:val="002866E2"/>
    <w:rsid w:val="002928F3"/>
    <w:rsid w:val="00292F96"/>
    <w:rsid w:val="00293445"/>
    <w:rsid w:val="002958FD"/>
    <w:rsid w:val="002961A7"/>
    <w:rsid w:val="002A3C7C"/>
    <w:rsid w:val="002A400F"/>
    <w:rsid w:val="002C10B8"/>
    <w:rsid w:val="002C28CC"/>
    <w:rsid w:val="002D0E53"/>
    <w:rsid w:val="002D6156"/>
    <w:rsid w:val="002E4188"/>
    <w:rsid w:val="002E77F4"/>
    <w:rsid w:val="002F0114"/>
    <w:rsid w:val="002F4957"/>
    <w:rsid w:val="00300714"/>
    <w:rsid w:val="003023AB"/>
    <w:rsid w:val="00307617"/>
    <w:rsid w:val="003333F2"/>
    <w:rsid w:val="0033438A"/>
    <w:rsid w:val="00340D9C"/>
    <w:rsid w:val="003410AB"/>
    <w:rsid w:val="003419AC"/>
    <w:rsid w:val="00342A9B"/>
    <w:rsid w:val="003524EB"/>
    <w:rsid w:val="00352FDF"/>
    <w:rsid w:val="00357889"/>
    <w:rsid w:val="00365659"/>
    <w:rsid w:val="00367647"/>
    <w:rsid w:val="00367FAD"/>
    <w:rsid w:val="00372C43"/>
    <w:rsid w:val="00376F6E"/>
    <w:rsid w:val="00380A00"/>
    <w:rsid w:val="0038473F"/>
    <w:rsid w:val="003854E3"/>
    <w:rsid w:val="00387CDB"/>
    <w:rsid w:val="0039231F"/>
    <w:rsid w:val="003943A2"/>
    <w:rsid w:val="0039660C"/>
    <w:rsid w:val="003A2C12"/>
    <w:rsid w:val="003A4B75"/>
    <w:rsid w:val="003A7E51"/>
    <w:rsid w:val="003B2951"/>
    <w:rsid w:val="003B3E99"/>
    <w:rsid w:val="003C238B"/>
    <w:rsid w:val="003C5A89"/>
    <w:rsid w:val="003C6780"/>
    <w:rsid w:val="003E0953"/>
    <w:rsid w:val="003E6C1C"/>
    <w:rsid w:val="003F0DB9"/>
    <w:rsid w:val="003F3D55"/>
    <w:rsid w:val="00407A8E"/>
    <w:rsid w:val="0041593E"/>
    <w:rsid w:val="00415E5D"/>
    <w:rsid w:val="004170BB"/>
    <w:rsid w:val="0042445D"/>
    <w:rsid w:val="00430C7C"/>
    <w:rsid w:val="00431699"/>
    <w:rsid w:val="004327B8"/>
    <w:rsid w:val="00435B03"/>
    <w:rsid w:val="00436AC6"/>
    <w:rsid w:val="0044073D"/>
    <w:rsid w:val="00460F7E"/>
    <w:rsid w:val="004630F4"/>
    <w:rsid w:val="0046410F"/>
    <w:rsid w:val="004659D4"/>
    <w:rsid w:val="00467792"/>
    <w:rsid w:val="00487CE4"/>
    <w:rsid w:val="0049077F"/>
    <w:rsid w:val="004941F9"/>
    <w:rsid w:val="00496C04"/>
    <w:rsid w:val="004A2EBB"/>
    <w:rsid w:val="004B0890"/>
    <w:rsid w:val="004B0963"/>
    <w:rsid w:val="004B0F14"/>
    <w:rsid w:val="004B12B9"/>
    <w:rsid w:val="004B3535"/>
    <w:rsid w:val="004B581D"/>
    <w:rsid w:val="004B5C26"/>
    <w:rsid w:val="004C3156"/>
    <w:rsid w:val="004C4566"/>
    <w:rsid w:val="004D70DA"/>
    <w:rsid w:val="004F0BA4"/>
    <w:rsid w:val="004F3D91"/>
    <w:rsid w:val="004F51FB"/>
    <w:rsid w:val="004F7D67"/>
    <w:rsid w:val="00500F75"/>
    <w:rsid w:val="00503CB2"/>
    <w:rsid w:val="0051036B"/>
    <w:rsid w:val="0051050E"/>
    <w:rsid w:val="00517B7C"/>
    <w:rsid w:val="00526107"/>
    <w:rsid w:val="00535775"/>
    <w:rsid w:val="005428AE"/>
    <w:rsid w:val="005450DC"/>
    <w:rsid w:val="00554902"/>
    <w:rsid w:val="00561426"/>
    <w:rsid w:val="00561DFB"/>
    <w:rsid w:val="00563ECE"/>
    <w:rsid w:val="00563FF4"/>
    <w:rsid w:val="005653AE"/>
    <w:rsid w:val="0057126F"/>
    <w:rsid w:val="00577A41"/>
    <w:rsid w:val="00577EE3"/>
    <w:rsid w:val="0058362C"/>
    <w:rsid w:val="00592A89"/>
    <w:rsid w:val="005A54AC"/>
    <w:rsid w:val="005A6599"/>
    <w:rsid w:val="005B560D"/>
    <w:rsid w:val="005B5FC9"/>
    <w:rsid w:val="005C5344"/>
    <w:rsid w:val="005C5FCB"/>
    <w:rsid w:val="005C7632"/>
    <w:rsid w:val="005D3497"/>
    <w:rsid w:val="005E3A98"/>
    <w:rsid w:val="005F67B0"/>
    <w:rsid w:val="00600368"/>
    <w:rsid w:val="00602382"/>
    <w:rsid w:val="00606C68"/>
    <w:rsid w:val="00617A2E"/>
    <w:rsid w:val="00625317"/>
    <w:rsid w:val="00627C61"/>
    <w:rsid w:val="00631417"/>
    <w:rsid w:val="0063641B"/>
    <w:rsid w:val="00641AEA"/>
    <w:rsid w:val="00643524"/>
    <w:rsid w:val="00646DEC"/>
    <w:rsid w:val="00655991"/>
    <w:rsid w:val="00663310"/>
    <w:rsid w:val="00663A75"/>
    <w:rsid w:val="00665E06"/>
    <w:rsid w:val="00672DFE"/>
    <w:rsid w:val="00677527"/>
    <w:rsid w:val="006776E3"/>
    <w:rsid w:val="006848C9"/>
    <w:rsid w:val="006849EA"/>
    <w:rsid w:val="0068678B"/>
    <w:rsid w:val="00695D09"/>
    <w:rsid w:val="006A23D8"/>
    <w:rsid w:val="006A3888"/>
    <w:rsid w:val="006A5038"/>
    <w:rsid w:val="006B06B8"/>
    <w:rsid w:val="006B2AD8"/>
    <w:rsid w:val="006B2D22"/>
    <w:rsid w:val="006C4002"/>
    <w:rsid w:val="006C7A5B"/>
    <w:rsid w:val="006D05AB"/>
    <w:rsid w:val="006D52B8"/>
    <w:rsid w:val="006D5D1B"/>
    <w:rsid w:val="006F08D3"/>
    <w:rsid w:val="006F6C3C"/>
    <w:rsid w:val="007179AC"/>
    <w:rsid w:val="00726D39"/>
    <w:rsid w:val="00732B0C"/>
    <w:rsid w:val="00742775"/>
    <w:rsid w:val="0075404D"/>
    <w:rsid w:val="007547B4"/>
    <w:rsid w:val="00767628"/>
    <w:rsid w:val="0077095A"/>
    <w:rsid w:val="00771B7B"/>
    <w:rsid w:val="00772396"/>
    <w:rsid w:val="007744A8"/>
    <w:rsid w:val="007836DA"/>
    <w:rsid w:val="00783F97"/>
    <w:rsid w:val="00791553"/>
    <w:rsid w:val="00793646"/>
    <w:rsid w:val="00795CA6"/>
    <w:rsid w:val="007A0B63"/>
    <w:rsid w:val="007A2318"/>
    <w:rsid w:val="007A5CE2"/>
    <w:rsid w:val="007B11A6"/>
    <w:rsid w:val="007C4ADF"/>
    <w:rsid w:val="007C71DB"/>
    <w:rsid w:val="007D7863"/>
    <w:rsid w:val="007E2F60"/>
    <w:rsid w:val="007E2F67"/>
    <w:rsid w:val="007F078B"/>
    <w:rsid w:val="007F2CF8"/>
    <w:rsid w:val="007F76A5"/>
    <w:rsid w:val="00802659"/>
    <w:rsid w:val="00802C9F"/>
    <w:rsid w:val="00807FD6"/>
    <w:rsid w:val="00811FB3"/>
    <w:rsid w:val="00820C35"/>
    <w:rsid w:val="0082164E"/>
    <w:rsid w:val="00827A60"/>
    <w:rsid w:val="00832352"/>
    <w:rsid w:val="008350F3"/>
    <w:rsid w:val="00845AAC"/>
    <w:rsid w:val="00847B1C"/>
    <w:rsid w:val="008555FF"/>
    <w:rsid w:val="00865A99"/>
    <w:rsid w:val="00872A38"/>
    <w:rsid w:val="008A7D91"/>
    <w:rsid w:val="008B338C"/>
    <w:rsid w:val="008B6F83"/>
    <w:rsid w:val="008D1050"/>
    <w:rsid w:val="008E3090"/>
    <w:rsid w:val="008F60E4"/>
    <w:rsid w:val="008F6A49"/>
    <w:rsid w:val="00905E59"/>
    <w:rsid w:val="009061E1"/>
    <w:rsid w:val="00907607"/>
    <w:rsid w:val="00920A5C"/>
    <w:rsid w:val="00920E25"/>
    <w:rsid w:val="00921C75"/>
    <w:rsid w:val="0093700D"/>
    <w:rsid w:val="00941C5C"/>
    <w:rsid w:val="00942415"/>
    <w:rsid w:val="009434A7"/>
    <w:rsid w:val="009549A1"/>
    <w:rsid w:val="00973F8B"/>
    <w:rsid w:val="00985E83"/>
    <w:rsid w:val="00994520"/>
    <w:rsid w:val="00995A8C"/>
    <w:rsid w:val="009A1447"/>
    <w:rsid w:val="009A3013"/>
    <w:rsid w:val="009A617D"/>
    <w:rsid w:val="009B4A23"/>
    <w:rsid w:val="009C3344"/>
    <w:rsid w:val="009C46CB"/>
    <w:rsid w:val="009D68AE"/>
    <w:rsid w:val="009E51D6"/>
    <w:rsid w:val="009F11CD"/>
    <w:rsid w:val="009F5780"/>
    <w:rsid w:val="009F7A9E"/>
    <w:rsid w:val="00A05AA0"/>
    <w:rsid w:val="00A1338E"/>
    <w:rsid w:val="00A239FE"/>
    <w:rsid w:val="00A32DD0"/>
    <w:rsid w:val="00A33E40"/>
    <w:rsid w:val="00A3731F"/>
    <w:rsid w:val="00A4396B"/>
    <w:rsid w:val="00A63CDD"/>
    <w:rsid w:val="00A64333"/>
    <w:rsid w:val="00A755BB"/>
    <w:rsid w:val="00A84369"/>
    <w:rsid w:val="00A90B8B"/>
    <w:rsid w:val="00A92332"/>
    <w:rsid w:val="00AA1AE8"/>
    <w:rsid w:val="00AA324F"/>
    <w:rsid w:val="00AB0D4B"/>
    <w:rsid w:val="00AB142A"/>
    <w:rsid w:val="00AB493A"/>
    <w:rsid w:val="00AB5401"/>
    <w:rsid w:val="00AC002C"/>
    <w:rsid w:val="00AC4EA8"/>
    <w:rsid w:val="00AC66C8"/>
    <w:rsid w:val="00AD39B0"/>
    <w:rsid w:val="00AF07DE"/>
    <w:rsid w:val="00AF124F"/>
    <w:rsid w:val="00AF19AE"/>
    <w:rsid w:val="00AF1BEC"/>
    <w:rsid w:val="00AF4DC1"/>
    <w:rsid w:val="00AF5FF3"/>
    <w:rsid w:val="00B0040B"/>
    <w:rsid w:val="00B03D86"/>
    <w:rsid w:val="00B06209"/>
    <w:rsid w:val="00B10DDC"/>
    <w:rsid w:val="00B20FED"/>
    <w:rsid w:val="00B276FB"/>
    <w:rsid w:val="00B41A05"/>
    <w:rsid w:val="00B434D7"/>
    <w:rsid w:val="00B443BA"/>
    <w:rsid w:val="00B509BA"/>
    <w:rsid w:val="00B648C2"/>
    <w:rsid w:val="00B64B64"/>
    <w:rsid w:val="00B66B78"/>
    <w:rsid w:val="00B70EF7"/>
    <w:rsid w:val="00B72F4E"/>
    <w:rsid w:val="00B74475"/>
    <w:rsid w:val="00B87D61"/>
    <w:rsid w:val="00BA0DCF"/>
    <w:rsid w:val="00BB6D25"/>
    <w:rsid w:val="00BC4920"/>
    <w:rsid w:val="00BD118C"/>
    <w:rsid w:val="00BD43D8"/>
    <w:rsid w:val="00BE70E6"/>
    <w:rsid w:val="00BF13A5"/>
    <w:rsid w:val="00BF1D65"/>
    <w:rsid w:val="00BF3C60"/>
    <w:rsid w:val="00C03FC7"/>
    <w:rsid w:val="00C057C6"/>
    <w:rsid w:val="00C07369"/>
    <w:rsid w:val="00C11F8D"/>
    <w:rsid w:val="00C130BB"/>
    <w:rsid w:val="00C17687"/>
    <w:rsid w:val="00C303F6"/>
    <w:rsid w:val="00C35995"/>
    <w:rsid w:val="00C35C9E"/>
    <w:rsid w:val="00C37B6C"/>
    <w:rsid w:val="00C4101F"/>
    <w:rsid w:val="00C44782"/>
    <w:rsid w:val="00C52F5F"/>
    <w:rsid w:val="00C63639"/>
    <w:rsid w:val="00C712A3"/>
    <w:rsid w:val="00C71633"/>
    <w:rsid w:val="00C71B22"/>
    <w:rsid w:val="00C722B3"/>
    <w:rsid w:val="00C7528B"/>
    <w:rsid w:val="00C76404"/>
    <w:rsid w:val="00C910A3"/>
    <w:rsid w:val="00C963D9"/>
    <w:rsid w:val="00C96F55"/>
    <w:rsid w:val="00C971C9"/>
    <w:rsid w:val="00CA51F4"/>
    <w:rsid w:val="00CA7C1F"/>
    <w:rsid w:val="00CB55C6"/>
    <w:rsid w:val="00CB6BC9"/>
    <w:rsid w:val="00CC069F"/>
    <w:rsid w:val="00CC1848"/>
    <w:rsid w:val="00CC4824"/>
    <w:rsid w:val="00CC60B4"/>
    <w:rsid w:val="00CD1BF7"/>
    <w:rsid w:val="00CD6862"/>
    <w:rsid w:val="00CE1548"/>
    <w:rsid w:val="00CE4EEB"/>
    <w:rsid w:val="00CF32CA"/>
    <w:rsid w:val="00CF4F9C"/>
    <w:rsid w:val="00CF6622"/>
    <w:rsid w:val="00D00BE9"/>
    <w:rsid w:val="00D0463F"/>
    <w:rsid w:val="00D114CE"/>
    <w:rsid w:val="00D12A3D"/>
    <w:rsid w:val="00D16347"/>
    <w:rsid w:val="00D16F17"/>
    <w:rsid w:val="00D2266E"/>
    <w:rsid w:val="00D22A99"/>
    <w:rsid w:val="00D242F2"/>
    <w:rsid w:val="00D308AE"/>
    <w:rsid w:val="00D35C24"/>
    <w:rsid w:val="00D36A71"/>
    <w:rsid w:val="00D401BD"/>
    <w:rsid w:val="00D43E13"/>
    <w:rsid w:val="00D45AE2"/>
    <w:rsid w:val="00D53DAA"/>
    <w:rsid w:val="00D55541"/>
    <w:rsid w:val="00D62118"/>
    <w:rsid w:val="00D62ABF"/>
    <w:rsid w:val="00D63CA6"/>
    <w:rsid w:val="00D64D7E"/>
    <w:rsid w:val="00D7130C"/>
    <w:rsid w:val="00D7201F"/>
    <w:rsid w:val="00D74CC4"/>
    <w:rsid w:val="00D767E3"/>
    <w:rsid w:val="00D77E02"/>
    <w:rsid w:val="00D80C7A"/>
    <w:rsid w:val="00D80DF4"/>
    <w:rsid w:val="00D87E80"/>
    <w:rsid w:val="00D9142F"/>
    <w:rsid w:val="00DA2E81"/>
    <w:rsid w:val="00DA409F"/>
    <w:rsid w:val="00DA491A"/>
    <w:rsid w:val="00DA714D"/>
    <w:rsid w:val="00DA71C8"/>
    <w:rsid w:val="00DB1844"/>
    <w:rsid w:val="00DB6F71"/>
    <w:rsid w:val="00DB7B9E"/>
    <w:rsid w:val="00DC3256"/>
    <w:rsid w:val="00DC35E8"/>
    <w:rsid w:val="00DC4324"/>
    <w:rsid w:val="00DC6A20"/>
    <w:rsid w:val="00DD0EE0"/>
    <w:rsid w:val="00DD3ADA"/>
    <w:rsid w:val="00DD5506"/>
    <w:rsid w:val="00DD5F98"/>
    <w:rsid w:val="00DD6AB7"/>
    <w:rsid w:val="00DE2689"/>
    <w:rsid w:val="00DF18BC"/>
    <w:rsid w:val="00DF18F1"/>
    <w:rsid w:val="00E00348"/>
    <w:rsid w:val="00E13359"/>
    <w:rsid w:val="00E150E6"/>
    <w:rsid w:val="00E21957"/>
    <w:rsid w:val="00E24F43"/>
    <w:rsid w:val="00E25677"/>
    <w:rsid w:val="00E312DE"/>
    <w:rsid w:val="00E31B48"/>
    <w:rsid w:val="00E53B2A"/>
    <w:rsid w:val="00E5626A"/>
    <w:rsid w:val="00E747F1"/>
    <w:rsid w:val="00E77E82"/>
    <w:rsid w:val="00E77FD2"/>
    <w:rsid w:val="00E83C69"/>
    <w:rsid w:val="00E846F0"/>
    <w:rsid w:val="00E9066B"/>
    <w:rsid w:val="00E90AF5"/>
    <w:rsid w:val="00EA151D"/>
    <w:rsid w:val="00EA1932"/>
    <w:rsid w:val="00EA61F7"/>
    <w:rsid w:val="00EB01F9"/>
    <w:rsid w:val="00EC27B3"/>
    <w:rsid w:val="00ED4B64"/>
    <w:rsid w:val="00EF3280"/>
    <w:rsid w:val="00EF3FF4"/>
    <w:rsid w:val="00EF44CD"/>
    <w:rsid w:val="00EF6C55"/>
    <w:rsid w:val="00F01D31"/>
    <w:rsid w:val="00F06ADB"/>
    <w:rsid w:val="00F14A52"/>
    <w:rsid w:val="00F1762A"/>
    <w:rsid w:val="00F24BBA"/>
    <w:rsid w:val="00F30633"/>
    <w:rsid w:val="00F429AF"/>
    <w:rsid w:val="00F4469E"/>
    <w:rsid w:val="00F51B78"/>
    <w:rsid w:val="00F7190F"/>
    <w:rsid w:val="00F77D11"/>
    <w:rsid w:val="00F81032"/>
    <w:rsid w:val="00F8543B"/>
    <w:rsid w:val="00F9337F"/>
    <w:rsid w:val="00F93F9F"/>
    <w:rsid w:val="00F967DF"/>
    <w:rsid w:val="00F96DA8"/>
    <w:rsid w:val="00F97FB6"/>
    <w:rsid w:val="00FA17CA"/>
    <w:rsid w:val="00FA3F74"/>
    <w:rsid w:val="00FA5090"/>
    <w:rsid w:val="00FA79A7"/>
    <w:rsid w:val="00FB318B"/>
    <w:rsid w:val="00FB4E2F"/>
    <w:rsid w:val="00FB4E64"/>
    <w:rsid w:val="00FB6F03"/>
    <w:rsid w:val="00FB731C"/>
    <w:rsid w:val="00FC55C2"/>
    <w:rsid w:val="00FD113B"/>
    <w:rsid w:val="00FE4774"/>
    <w:rsid w:val="00FE73AC"/>
    <w:rsid w:val="00FF46D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F87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it-IT" w:eastAsia="it-IT"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uiPriority="0"/>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63641B"/>
    <w:pPr>
      <w:spacing w:after="200" w:line="276" w:lineRule="auto"/>
    </w:pPr>
    <w:rPr>
      <w:rFonts w:cs="Calibri"/>
      <w:sz w:val="22"/>
      <w:szCs w:val="22"/>
      <w:lang w:eastAsia="en-US"/>
    </w:rPr>
  </w:style>
  <w:style w:type="paragraph" w:styleId="Titolo1">
    <w:name w:val="heading 1"/>
    <w:basedOn w:val="Normale"/>
    <w:next w:val="Normale"/>
    <w:link w:val="Titolo1Carattere"/>
    <w:qFormat/>
    <w:locked/>
    <w:rsid w:val="00E31B48"/>
    <w:pPr>
      <w:keepNext/>
      <w:keepLines/>
      <w:spacing w:before="480" w:after="0" w:line="240" w:lineRule="auto"/>
      <w:outlineLvl w:val="0"/>
    </w:pPr>
    <w:rPr>
      <w:rFonts w:ascii="Cambria" w:eastAsia="Times New Roman" w:hAnsi="Cambria" w:cs="Times New Roman"/>
      <w:b/>
      <w:bCs/>
      <w:color w:val="365F91"/>
      <w:sz w:val="28"/>
      <w:szCs w:val="28"/>
    </w:rPr>
  </w:style>
  <w:style w:type="paragraph" w:styleId="Titolo2">
    <w:name w:val="heading 2"/>
    <w:basedOn w:val="Normale"/>
    <w:next w:val="Normale"/>
    <w:link w:val="Titolo2Carattere"/>
    <w:unhideWhenUsed/>
    <w:qFormat/>
    <w:locked/>
    <w:rsid w:val="0017115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99"/>
    <w:rsid w:val="006A23D8"/>
    <w:rPr>
      <w:rFonts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stofumetto">
    <w:name w:val="Balloon Text"/>
    <w:basedOn w:val="Normale"/>
    <w:link w:val="TestofumettoCarattere"/>
    <w:uiPriority w:val="99"/>
    <w:semiHidden/>
    <w:rsid w:val="002707D6"/>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locked/>
    <w:rsid w:val="002707D6"/>
    <w:rPr>
      <w:rFonts w:ascii="Tahoma" w:hAnsi="Tahoma" w:cs="Tahoma"/>
      <w:sz w:val="16"/>
      <w:szCs w:val="16"/>
    </w:rPr>
  </w:style>
  <w:style w:type="paragraph" w:styleId="Intestazione">
    <w:name w:val="header"/>
    <w:basedOn w:val="Normale"/>
    <w:link w:val="IntestazioneCarattere"/>
    <w:rsid w:val="00FB4E6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semiHidden/>
    <w:locked/>
    <w:rsid w:val="00FB4E64"/>
    <w:rPr>
      <w:rFonts w:cs="Times New Roman"/>
    </w:rPr>
  </w:style>
  <w:style w:type="paragraph" w:styleId="Pidipagina">
    <w:name w:val="footer"/>
    <w:basedOn w:val="Normale"/>
    <w:link w:val="PidipaginaCarattere"/>
    <w:uiPriority w:val="99"/>
    <w:rsid w:val="00FB4E6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locked/>
    <w:rsid w:val="00FB4E64"/>
    <w:rPr>
      <w:rFonts w:cs="Times New Roman"/>
    </w:rPr>
  </w:style>
  <w:style w:type="paragraph" w:styleId="Paragrafoelenco">
    <w:name w:val="List Paragraph"/>
    <w:basedOn w:val="Normale"/>
    <w:uiPriority w:val="34"/>
    <w:qFormat/>
    <w:rsid w:val="00FB4E64"/>
    <w:pPr>
      <w:ind w:left="720"/>
      <w:contextualSpacing/>
    </w:pPr>
  </w:style>
  <w:style w:type="paragraph" w:styleId="Revisione">
    <w:name w:val="Revision"/>
    <w:hidden/>
    <w:uiPriority w:val="99"/>
    <w:semiHidden/>
    <w:rsid w:val="00561DFB"/>
    <w:rPr>
      <w:rFonts w:cs="Calibri"/>
      <w:sz w:val="22"/>
      <w:szCs w:val="22"/>
      <w:lang w:eastAsia="en-US"/>
    </w:rPr>
  </w:style>
  <w:style w:type="character" w:customStyle="1" w:styleId="Titolo1Carattere">
    <w:name w:val="Titolo 1 Carattere"/>
    <w:basedOn w:val="Carpredefinitoparagrafo"/>
    <w:link w:val="Titolo1"/>
    <w:rsid w:val="00E31B48"/>
    <w:rPr>
      <w:rFonts w:ascii="Cambria" w:eastAsia="Times New Roman" w:hAnsi="Cambria"/>
      <w:b/>
      <w:bCs/>
      <w:color w:val="365F91"/>
      <w:sz w:val="28"/>
      <w:szCs w:val="28"/>
      <w:lang w:eastAsia="en-US"/>
    </w:rPr>
  </w:style>
  <w:style w:type="table" w:styleId="Tabellasemplice5">
    <w:name w:val="Plain Table 5"/>
    <w:basedOn w:val="Tabellanormale"/>
    <w:uiPriority w:val="45"/>
    <w:rsid w:val="00CF32C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gliatabellachiara">
    <w:name w:val="Grid Table Light"/>
    <w:basedOn w:val="Tabellanormale"/>
    <w:uiPriority w:val="40"/>
    <w:rsid w:val="00CF32C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itolo">
    <w:name w:val="Title"/>
    <w:basedOn w:val="Normale"/>
    <w:next w:val="Normale"/>
    <w:link w:val="TitoloCarattere"/>
    <w:qFormat/>
    <w:locked/>
    <w:rsid w:val="00B72F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rsid w:val="00B72F4E"/>
    <w:rPr>
      <w:rFonts w:asciiTheme="majorHAnsi" w:eastAsiaTheme="majorEastAsia" w:hAnsiTheme="majorHAnsi" w:cstheme="majorBidi"/>
      <w:spacing w:val="-10"/>
      <w:kern w:val="28"/>
      <w:sz w:val="56"/>
      <w:szCs w:val="56"/>
      <w:lang w:eastAsia="en-US"/>
    </w:rPr>
  </w:style>
  <w:style w:type="table" w:styleId="Tabellasemplice-3">
    <w:name w:val="Plain Table 3"/>
    <w:basedOn w:val="Tabellanormale"/>
    <w:uiPriority w:val="43"/>
    <w:rsid w:val="00A755B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Sottotitolo">
    <w:name w:val="Subtitle"/>
    <w:basedOn w:val="Normale"/>
    <w:next w:val="Normale"/>
    <w:link w:val="SottotitoloCarattere"/>
    <w:qFormat/>
    <w:locked/>
    <w:rsid w:val="00A755BB"/>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ottotitoloCarattere">
    <w:name w:val="Sottotitolo Carattere"/>
    <w:basedOn w:val="Carpredefinitoparagrafo"/>
    <w:link w:val="Sottotitolo"/>
    <w:rsid w:val="00A755BB"/>
    <w:rPr>
      <w:rFonts w:asciiTheme="minorHAnsi" w:eastAsiaTheme="minorEastAsia" w:hAnsiTheme="minorHAnsi" w:cstheme="minorBidi"/>
      <w:color w:val="5A5A5A" w:themeColor="text1" w:themeTint="A5"/>
      <w:spacing w:val="15"/>
      <w:sz w:val="22"/>
      <w:szCs w:val="22"/>
      <w:lang w:eastAsia="en-US"/>
    </w:rPr>
  </w:style>
  <w:style w:type="paragraph" w:customStyle="1" w:styleId="Standard">
    <w:name w:val="Standard"/>
    <w:link w:val="StandardCarattere"/>
    <w:rsid w:val="00FB318B"/>
    <w:pPr>
      <w:suppressAutoHyphens/>
      <w:autoSpaceDN w:val="0"/>
      <w:spacing w:after="200" w:line="276" w:lineRule="auto"/>
      <w:textAlignment w:val="baseline"/>
    </w:pPr>
    <w:rPr>
      <w:rFonts w:eastAsia="Times New Roman"/>
      <w:kern w:val="3"/>
      <w:sz w:val="22"/>
      <w:szCs w:val="22"/>
      <w:lang w:eastAsia="zh-CN"/>
    </w:rPr>
  </w:style>
  <w:style w:type="character" w:customStyle="1" w:styleId="StandardCarattere">
    <w:name w:val="Standard Carattere"/>
    <w:basedOn w:val="Carpredefinitoparagrafo"/>
    <w:link w:val="Standard"/>
    <w:rsid w:val="00FB318B"/>
    <w:rPr>
      <w:rFonts w:eastAsia="Times New Roman"/>
      <w:kern w:val="3"/>
      <w:sz w:val="22"/>
      <w:szCs w:val="22"/>
      <w:lang w:eastAsia="zh-CN"/>
    </w:rPr>
  </w:style>
  <w:style w:type="table" w:styleId="Tabellagriglia2-colore1">
    <w:name w:val="Grid Table 2 Accent 1"/>
    <w:basedOn w:val="Tabellanormale"/>
    <w:uiPriority w:val="47"/>
    <w:rsid w:val="006F6C3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ellasemplice-1">
    <w:name w:val="Plain Table 1"/>
    <w:basedOn w:val="Tabellanormale"/>
    <w:uiPriority w:val="41"/>
    <w:rsid w:val="00AB493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olo2Carattere">
    <w:name w:val="Titolo 2 Carattere"/>
    <w:basedOn w:val="Carpredefinitoparagrafo"/>
    <w:link w:val="Titolo2"/>
    <w:rsid w:val="00171159"/>
    <w:rPr>
      <w:rFonts w:asciiTheme="majorHAnsi" w:eastAsiaTheme="majorEastAsia" w:hAnsiTheme="majorHAnsi" w:cstheme="majorBidi"/>
      <w:color w:val="365F91" w:themeColor="accent1" w:themeShade="BF"/>
      <w:sz w:val="26"/>
      <w:szCs w:val="26"/>
      <w:lang w:eastAsia="en-US"/>
    </w:rPr>
  </w:style>
  <w:style w:type="character" w:styleId="Collegamentoipertestuale">
    <w:name w:val="Hyperlink"/>
    <w:basedOn w:val="Carpredefinitoparagrafo"/>
    <w:uiPriority w:val="99"/>
    <w:unhideWhenUsed/>
    <w:rsid w:val="00D74CC4"/>
    <w:rPr>
      <w:color w:val="0000FF" w:themeColor="hyperlink"/>
      <w:u w:val="single"/>
    </w:rPr>
  </w:style>
  <w:style w:type="character" w:styleId="Rimandocommento">
    <w:name w:val="annotation reference"/>
    <w:basedOn w:val="Carpredefinitoparagrafo"/>
    <w:uiPriority w:val="99"/>
    <w:semiHidden/>
    <w:unhideWhenUsed/>
    <w:rsid w:val="00D74CC4"/>
    <w:rPr>
      <w:sz w:val="16"/>
      <w:szCs w:val="16"/>
    </w:rPr>
  </w:style>
  <w:style w:type="paragraph" w:styleId="Testocommento">
    <w:name w:val="annotation text"/>
    <w:basedOn w:val="Normale"/>
    <w:link w:val="TestocommentoCarattere"/>
    <w:uiPriority w:val="99"/>
    <w:semiHidden/>
    <w:unhideWhenUsed/>
    <w:rsid w:val="00D74CC4"/>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D74CC4"/>
    <w:rPr>
      <w:rFonts w:cs="Calibri"/>
      <w:lang w:eastAsia="en-US"/>
    </w:rPr>
  </w:style>
  <w:style w:type="paragraph" w:styleId="Soggettocommento">
    <w:name w:val="annotation subject"/>
    <w:basedOn w:val="Testocommento"/>
    <w:next w:val="Testocommento"/>
    <w:link w:val="SoggettocommentoCarattere"/>
    <w:uiPriority w:val="99"/>
    <w:semiHidden/>
    <w:unhideWhenUsed/>
    <w:rsid w:val="00D74CC4"/>
    <w:rPr>
      <w:b/>
      <w:bCs/>
    </w:rPr>
  </w:style>
  <w:style w:type="character" w:customStyle="1" w:styleId="SoggettocommentoCarattere">
    <w:name w:val="Soggetto commento Carattere"/>
    <w:basedOn w:val="TestocommentoCarattere"/>
    <w:link w:val="Soggettocommento"/>
    <w:uiPriority w:val="99"/>
    <w:semiHidden/>
    <w:rsid w:val="00D74CC4"/>
    <w:rPr>
      <w:rFonts w:cs="Calibri"/>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446103">
      <w:bodyDiv w:val="1"/>
      <w:marLeft w:val="0"/>
      <w:marRight w:val="0"/>
      <w:marTop w:val="0"/>
      <w:marBottom w:val="0"/>
      <w:divBdr>
        <w:top w:val="none" w:sz="0" w:space="0" w:color="auto"/>
        <w:left w:val="none" w:sz="0" w:space="0" w:color="auto"/>
        <w:bottom w:val="none" w:sz="0" w:space="0" w:color="auto"/>
        <w:right w:val="none" w:sz="0" w:space="0" w:color="auto"/>
      </w:divBdr>
    </w:div>
    <w:div w:id="217860412">
      <w:bodyDiv w:val="1"/>
      <w:marLeft w:val="0"/>
      <w:marRight w:val="0"/>
      <w:marTop w:val="0"/>
      <w:marBottom w:val="0"/>
      <w:divBdr>
        <w:top w:val="none" w:sz="0" w:space="0" w:color="auto"/>
        <w:left w:val="none" w:sz="0" w:space="0" w:color="auto"/>
        <w:bottom w:val="none" w:sz="0" w:space="0" w:color="auto"/>
        <w:right w:val="none" w:sz="0" w:space="0" w:color="auto"/>
      </w:divBdr>
    </w:div>
    <w:div w:id="856311818">
      <w:bodyDiv w:val="1"/>
      <w:marLeft w:val="0"/>
      <w:marRight w:val="0"/>
      <w:marTop w:val="0"/>
      <w:marBottom w:val="0"/>
      <w:divBdr>
        <w:top w:val="none" w:sz="0" w:space="0" w:color="auto"/>
        <w:left w:val="none" w:sz="0" w:space="0" w:color="auto"/>
        <w:bottom w:val="none" w:sz="0" w:space="0" w:color="auto"/>
        <w:right w:val="none" w:sz="0" w:space="0" w:color="auto"/>
      </w:divBdr>
    </w:div>
    <w:div w:id="1335693794">
      <w:bodyDiv w:val="1"/>
      <w:marLeft w:val="0"/>
      <w:marRight w:val="0"/>
      <w:marTop w:val="0"/>
      <w:marBottom w:val="0"/>
      <w:divBdr>
        <w:top w:val="none" w:sz="0" w:space="0" w:color="auto"/>
        <w:left w:val="none" w:sz="0" w:space="0" w:color="auto"/>
        <w:bottom w:val="none" w:sz="0" w:space="0" w:color="auto"/>
        <w:right w:val="none" w:sz="0" w:space="0" w:color="auto"/>
      </w:divBdr>
    </w:div>
    <w:div w:id="1475172331">
      <w:bodyDiv w:val="1"/>
      <w:marLeft w:val="0"/>
      <w:marRight w:val="0"/>
      <w:marTop w:val="0"/>
      <w:marBottom w:val="0"/>
      <w:divBdr>
        <w:top w:val="none" w:sz="0" w:space="0" w:color="auto"/>
        <w:left w:val="none" w:sz="0" w:space="0" w:color="auto"/>
        <w:bottom w:val="none" w:sz="0" w:space="0" w:color="auto"/>
        <w:right w:val="none" w:sz="0" w:space="0" w:color="auto"/>
      </w:divBdr>
    </w:div>
    <w:div w:id="1716194927">
      <w:marLeft w:val="0"/>
      <w:marRight w:val="0"/>
      <w:marTop w:val="0"/>
      <w:marBottom w:val="0"/>
      <w:divBdr>
        <w:top w:val="none" w:sz="0" w:space="0" w:color="auto"/>
        <w:left w:val="none" w:sz="0" w:space="0" w:color="auto"/>
        <w:bottom w:val="none" w:sz="0" w:space="0" w:color="auto"/>
        <w:right w:val="none" w:sz="0" w:space="0" w:color="auto"/>
      </w:divBdr>
    </w:div>
    <w:div w:id="2047564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ridgemobilit&#224;.it"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http://www.bridgemobilita.it"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6B22A8-B8F1-494B-B74B-AEEAA7C2D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599</Words>
  <Characters>3420</Characters>
  <Application>Microsoft Office Word</Application>
  <DocSecurity>0</DocSecurity>
  <Lines>28</Lines>
  <Paragraphs>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Relazione tecnica di sintesi</vt:lpstr>
      <vt:lpstr>Relazione tecnica di sintesi</vt:lpstr>
    </vt:vector>
  </TitlesOfParts>
  <LinksUpToDate>false</LinksUpToDate>
  <CharactersWithSpaces>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Relazione tecnica di sintesi</dc:title>
  <dc:creator/>
  <cp:lastModifiedBy/>
  <cp:revision>1</cp:revision>
  <dcterms:created xsi:type="dcterms:W3CDTF">2019-04-03T16:00:00Z</dcterms:created>
  <dcterms:modified xsi:type="dcterms:W3CDTF">2019-04-03T17:41:00Z</dcterms:modified>
</cp:coreProperties>
</file>